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F27D" w14:textId="77777777" w:rsidR="00C6483D" w:rsidRPr="00DF17B6" w:rsidRDefault="00C6483D" w:rsidP="00DF17B6">
      <w:pPr>
        <w:pStyle w:val="Title"/>
      </w:pPr>
    </w:p>
    <w:p w14:paraId="4BE57DFA" w14:textId="77777777" w:rsidR="006E5FFF" w:rsidRDefault="006E5FFF" w:rsidP="00DF17B6">
      <w:pPr>
        <w:pStyle w:val="Title"/>
      </w:pPr>
    </w:p>
    <w:p w14:paraId="3E1EAE1F" w14:textId="77777777" w:rsidR="006E5FFF" w:rsidRDefault="006E5FFF" w:rsidP="00DF17B6">
      <w:pPr>
        <w:pStyle w:val="Title"/>
      </w:pPr>
    </w:p>
    <w:p w14:paraId="3A0AADFC" w14:textId="6DED8F94" w:rsidR="00990631" w:rsidRPr="00A811D2" w:rsidRDefault="00077CE9" w:rsidP="00DF17B6">
      <w:pPr>
        <w:pStyle w:val="Title"/>
      </w:pPr>
      <w:proofErr w:type="spellStart"/>
      <w:r>
        <w:t>XenServer</w:t>
      </w:r>
      <w:proofErr w:type="spellEnd"/>
      <w:r w:rsidR="00806144" w:rsidRPr="00806144">
        <w:t xml:space="preserve"> </w:t>
      </w:r>
      <w:r w:rsidR="00DF326D">
        <w:t>8</w:t>
      </w:r>
      <w:r w:rsidR="00CB26A4">
        <w:t xml:space="preserve"> </w:t>
      </w:r>
      <w:del w:id="0" w:author="SHU LIU （刘姝）" w:date="2023-10-25T16:43:00Z">
        <w:r w:rsidR="00CB26A4" w:rsidDel="003C3133">
          <w:delText>Stream</w:delText>
        </w:r>
        <w:r w:rsidR="00DF326D" w:rsidDel="003C3133">
          <w:delText xml:space="preserve"> </w:delText>
        </w:r>
      </w:del>
      <w:r w:rsidR="00806144" w:rsidRPr="00806144">
        <w:t>SR-IOV Certification Form</w:t>
      </w:r>
    </w:p>
    <w:p w14:paraId="46C16467" w14:textId="77777777" w:rsidR="00C6483D" w:rsidRPr="00A811D2" w:rsidRDefault="00C6483D" w:rsidP="006A719B"/>
    <w:p w14:paraId="0435A4AE" w14:textId="77777777" w:rsidR="00C6483D" w:rsidRPr="00A811D2" w:rsidRDefault="00C6483D" w:rsidP="006A719B"/>
    <w:p w14:paraId="18FB51D9" w14:textId="77777777" w:rsidR="00C6483D" w:rsidRPr="00A811D2" w:rsidRDefault="00C6483D" w:rsidP="006A719B"/>
    <w:p w14:paraId="7C7FB2DE" w14:textId="77777777" w:rsidR="00C6483D" w:rsidRPr="00A811D2" w:rsidRDefault="00C6483D" w:rsidP="006A719B"/>
    <w:p w14:paraId="49FDE1F6" w14:textId="1D6FBDAF" w:rsidR="00C6483D" w:rsidRPr="00A811D2" w:rsidRDefault="00DC2928" w:rsidP="006A719B">
      <w:r>
        <w:t xml:space="preserve">Published </w:t>
      </w:r>
      <w:del w:id="1" w:author="SHU LIU （刘姝）" w:date="2023-10-25T16:43:00Z">
        <w:r w:rsidR="00CB26A4" w:rsidDel="003C3133">
          <w:delText>Dec</w:delText>
        </w:r>
      </w:del>
      <w:ins w:id="2" w:author="SHU LIU （刘姝）" w:date="2023-10-25T16:43:00Z">
        <w:r w:rsidR="003C3133">
          <w:t>Oct</w:t>
        </w:r>
      </w:ins>
      <w:r w:rsidR="00BB0B85">
        <w:t>,</w:t>
      </w:r>
      <w:r w:rsidR="00806144">
        <w:t xml:space="preserve"> 202</w:t>
      </w:r>
      <w:ins w:id="3" w:author="SHU LIU （刘姝）" w:date="2023-10-25T16:43:00Z">
        <w:r w:rsidR="003C3133">
          <w:t>3</w:t>
        </w:r>
      </w:ins>
      <w:del w:id="4" w:author="SHU LIU （刘姝）" w:date="2023-10-25T16:43:00Z">
        <w:r w:rsidR="00115AB3" w:rsidDel="003C3133">
          <w:delText>2</w:delText>
        </w:r>
      </w:del>
      <w:r w:rsidR="00C6483D" w:rsidRPr="00A811D2">
        <w:br/>
      </w:r>
      <w:del w:id="5" w:author="SHU LIU （刘姝）" w:date="2023-10-25T16:43:00Z">
        <w:r w:rsidR="00806144" w:rsidDel="003C3133">
          <w:delText>2.</w:delText>
        </w:r>
        <w:r w:rsidR="00115AB3" w:rsidDel="003C3133">
          <w:delText>2</w:delText>
        </w:r>
      </w:del>
      <w:ins w:id="6" w:author="SHU LIU （刘姝）" w:date="2023-10-25T16:43:00Z">
        <w:r w:rsidR="003C3133">
          <w:t>8.3.1</w:t>
        </w:r>
      </w:ins>
      <w:r w:rsidR="00C6483D" w:rsidRPr="00A811D2">
        <w:t xml:space="preserve"> </w:t>
      </w:r>
      <w:proofErr w:type="gramStart"/>
      <w:r w:rsidR="00C6483D" w:rsidRPr="00A811D2">
        <w:t>Edition</w:t>
      </w:r>
      <w:proofErr w:type="gramEnd"/>
    </w:p>
    <w:p w14:paraId="2BD28930" w14:textId="77777777" w:rsidR="00C6483D" w:rsidRPr="00A811D2" w:rsidRDefault="00C6483D"/>
    <w:p w14:paraId="46E5C2B7" w14:textId="77777777" w:rsidR="00C6483D" w:rsidRPr="00A811D2" w:rsidRDefault="00C6483D">
      <w:r w:rsidRPr="00A811D2">
        <w:br w:type="page"/>
      </w:r>
    </w:p>
    <w:p w14:paraId="776BBCDF" w14:textId="77777777" w:rsidR="00AD6DB3" w:rsidRPr="00A811D2" w:rsidRDefault="004D5527" w:rsidP="00123097">
      <w:pPr>
        <w:pStyle w:val="Heading1"/>
      </w:pPr>
      <w:r>
        <w:lastRenderedPageBreak/>
        <w:t xml:space="preserve">Verification </w:t>
      </w:r>
      <w:r w:rsidR="00FC0AE8">
        <w:t>results f</w:t>
      </w:r>
      <w:r>
        <w:t>orm</w:t>
      </w:r>
    </w:p>
    <w:p w14:paraId="7B39A168" w14:textId="77777777" w:rsidR="00AD6DB3" w:rsidRPr="00A811D2" w:rsidRDefault="00AD6DB3" w:rsidP="006A719B"/>
    <w:tbl>
      <w:tblPr>
        <w:tblStyle w:val="TableGrid"/>
        <w:tblW w:w="0" w:type="auto"/>
        <w:tblLook w:val="04A0" w:firstRow="1" w:lastRow="0" w:firstColumn="1" w:lastColumn="0" w:noHBand="0" w:noVBand="1"/>
      </w:tblPr>
      <w:tblGrid>
        <w:gridCol w:w="3114"/>
        <w:gridCol w:w="6196"/>
      </w:tblGrid>
      <w:tr w:rsidR="004D5527" w14:paraId="2C097C9E" w14:textId="77777777" w:rsidTr="00001D8D">
        <w:tc>
          <w:tcPr>
            <w:tcW w:w="3114" w:type="dxa"/>
          </w:tcPr>
          <w:p w14:paraId="6CF21049" w14:textId="77777777" w:rsidR="004D5527" w:rsidRDefault="004D5527" w:rsidP="00E57833">
            <w:r>
              <w:t>Date</w:t>
            </w:r>
          </w:p>
        </w:tc>
        <w:sdt>
          <w:sdtPr>
            <w:id w:val="630680940"/>
            <w:placeholder>
              <w:docPart w:val="DefaultPlaceholder_-1854013438"/>
            </w:placeholder>
            <w:showingPlcHdr/>
            <w:date>
              <w:dateFormat w:val="dd/MM/yyyy"/>
              <w:lid w:val="en-GB"/>
              <w:storeMappedDataAs w:val="dateTime"/>
              <w:calendar w:val="gregorian"/>
            </w:date>
          </w:sdtPr>
          <w:sdtContent>
            <w:tc>
              <w:tcPr>
                <w:tcW w:w="6196" w:type="dxa"/>
              </w:tcPr>
              <w:p w14:paraId="1D67A3F4" w14:textId="77777777" w:rsidR="004D5527" w:rsidRDefault="004B377D" w:rsidP="00E57833">
                <w:r w:rsidRPr="0009785A">
                  <w:rPr>
                    <w:rStyle w:val="PlaceholderText"/>
                  </w:rPr>
                  <w:t>Click or tap to enter a date.</w:t>
                </w:r>
              </w:p>
            </w:tc>
          </w:sdtContent>
        </w:sdt>
      </w:tr>
    </w:tbl>
    <w:p w14:paraId="02FE7CFD" w14:textId="77777777" w:rsidR="004D5527" w:rsidRDefault="004D5527" w:rsidP="00E57833"/>
    <w:p w14:paraId="780DA33D" w14:textId="77777777" w:rsidR="004D5527" w:rsidRDefault="00FC0AE8" w:rsidP="004D5527">
      <w:pPr>
        <w:pStyle w:val="Heading3"/>
      </w:pPr>
      <w:r>
        <w:t>Company i</w:t>
      </w:r>
      <w:r w:rsidR="004D5527">
        <w:t>nformation</w:t>
      </w:r>
    </w:p>
    <w:tbl>
      <w:tblPr>
        <w:tblStyle w:val="TableGrid"/>
        <w:tblW w:w="0" w:type="auto"/>
        <w:tblLook w:val="04A0" w:firstRow="1" w:lastRow="0" w:firstColumn="1" w:lastColumn="0" w:noHBand="0" w:noVBand="1"/>
      </w:tblPr>
      <w:tblGrid>
        <w:gridCol w:w="3114"/>
        <w:gridCol w:w="6196"/>
      </w:tblGrid>
      <w:tr w:rsidR="004D5527" w14:paraId="10638A14" w14:textId="77777777" w:rsidTr="00001D8D">
        <w:tc>
          <w:tcPr>
            <w:tcW w:w="3114" w:type="dxa"/>
          </w:tcPr>
          <w:p w14:paraId="3E3C573F" w14:textId="77777777" w:rsidR="004D5527" w:rsidRDefault="00FC0AE8" w:rsidP="00FC0AE8">
            <w:r>
              <w:t>Company name</w:t>
            </w:r>
          </w:p>
        </w:tc>
        <w:tc>
          <w:tcPr>
            <w:tcW w:w="6196" w:type="dxa"/>
          </w:tcPr>
          <w:p w14:paraId="2BEBCEA6" w14:textId="77777777" w:rsidR="004D5527" w:rsidRDefault="00000000" w:rsidP="0022294D">
            <w:sdt>
              <w:sdtPr>
                <w:id w:val="314533155"/>
                <w:placeholder>
                  <w:docPart w:val="DefaultPlaceholder_-1854013440"/>
                </w:placeholder>
                <w:showingPlcHdr/>
                <w:text/>
              </w:sdtPr>
              <w:sdtContent>
                <w:r w:rsidR="004B377D" w:rsidRPr="0009785A">
                  <w:rPr>
                    <w:rStyle w:val="PlaceholderText"/>
                  </w:rPr>
                  <w:t>Click or tap here to enter text.</w:t>
                </w:r>
              </w:sdtContent>
            </w:sdt>
            <w:r w:rsidR="004D5527">
              <w:t xml:space="preserve">     </w:t>
            </w:r>
          </w:p>
        </w:tc>
      </w:tr>
      <w:tr w:rsidR="00FC0AE8" w14:paraId="701593E5" w14:textId="77777777" w:rsidTr="00001D8D">
        <w:tc>
          <w:tcPr>
            <w:tcW w:w="3114" w:type="dxa"/>
          </w:tcPr>
          <w:p w14:paraId="55B4D796" w14:textId="77777777" w:rsidR="00FC0AE8" w:rsidRDefault="00FC0AE8" w:rsidP="0022294D">
            <w:r>
              <w:t>Address</w:t>
            </w:r>
          </w:p>
        </w:tc>
        <w:sdt>
          <w:sdtPr>
            <w:id w:val="386618327"/>
            <w:placeholder>
              <w:docPart w:val="DefaultPlaceholder_-1854013440"/>
            </w:placeholder>
            <w:showingPlcHdr/>
            <w:text/>
          </w:sdtPr>
          <w:sdtContent>
            <w:tc>
              <w:tcPr>
                <w:tcW w:w="6196" w:type="dxa"/>
              </w:tcPr>
              <w:p w14:paraId="15BF89C9" w14:textId="77777777" w:rsidR="00FC0AE8" w:rsidRDefault="004B377D" w:rsidP="0022294D">
                <w:r w:rsidRPr="0009785A">
                  <w:rPr>
                    <w:rStyle w:val="PlaceholderText"/>
                  </w:rPr>
                  <w:t>Click or tap here to enter text.</w:t>
                </w:r>
              </w:p>
            </w:tc>
          </w:sdtContent>
        </w:sdt>
      </w:tr>
      <w:tr w:rsidR="00FC0AE8" w14:paraId="18581F18" w14:textId="77777777" w:rsidTr="00001D8D">
        <w:tc>
          <w:tcPr>
            <w:tcW w:w="3114" w:type="dxa"/>
          </w:tcPr>
          <w:p w14:paraId="06D7BB05" w14:textId="77777777" w:rsidR="00FC0AE8" w:rsidRDefault="00FC0AE8" w:rsidP="0022294D">
            <w:r>
              <w:t>Contact name</w:t>
            </w:r>
          </w:p>
        </w:tc>
        <w:sdt>
          <w:sdtPr>
            <w:id w:val="-967424430"/>
            <w:placeholder>
              <w:docPart w:val="DefaultPlaceholder_-1854013440"/>
            </w:placeholder>
            <w:showingPlcHdr/>
            <w:text/>
          </w:sdtPr>
          <w:sdtContent>
            <w:tc>
              <w:tcPr>
                <w:tcW w:w="6196" w:type="dxa"/>
              </w:tcPr>
              <w:p w14:paraId="1D2E67FD" w14:textId="77777777" w:rsidR="00FC0AE8" w:rsidRDefault="004B377D" w:rsidP="0022294D">
                <w:r w:rsidRPr="0009785A">
                  <w:rPr>
                    <w:rStyle w:val="PlaceholderText"/>
                  </w:rPr>
                  <w:t>Click or tap here to enter text.</w:t>
                </w:r>
              </w:p>
            </w:tc>
          </w:sdtContent>
        </w:sdt>
      </w:tr>
      <w:tr w:rsidR="00FC0AE8" w14:paraId="0B5EAAFA" w14:textId="77777777" w:rsidTr="00001D8D">
        <w:tc>
          <w:tcPr>
            <w:tcW w:w="3114" w:type="dxa"/>
          </w:tcPr>
          <w:p w14:paraId="07AD8874" w14:textId="77777777" w:rsidR="00FC0AE8" w:rsidRDefault="00FC0AE8" w:rsidP="0022294D">
            <w:r>
              <w:t>Title</w:t>
            </w:r>
          </w:p>
        </w:tc>
        <w:sdt>
          <w:sdtPr>
            <w:id w:val="-111218747"/>
            <w:placeholder>
              <w:docPart w:val="DefaultPlaceholder_-1854013440"/>
            </w:placeholder>
            <w:showingPlcHdr/>
            <w:text/>
          </w:sdtPr>
          <w:sdtContent>
            <w:tc>
              <w:tcPr>
                <w:tcW w:w="6196" w:type="dxa"/>
              </w:tcPr>
              <w:p w14:paraId="27588E7A" w14:textId="77777777" w:rsidR="00FC0AE8" w:rsidRDefault="004B377D" w:rsidP="0022294D">
                <w:r w:rsidRPr="0009785A">
                  <w:rPr>
                    <w:rStyle w:val="PlaceholderText"/>
                  </w:rPr>
                  <w:t>Click or tap here to enter text.</w:t>
                </w:r>
              </w:p>
            </w:tc>
          </w:sdtContent>
        </w:sdt>
      </w:tr>
      <w:tr w:rsidR="00FC0AE8" w14:paraId="003AB8B8" w14:textId="77777777" w:rsidTr="00001D8D">
        <w:tc>
          <w:tcPr>
            <w:tcW w:w="3114" w:type="dxa"/>
          </w:tcPr>
          <w:p w14:paraId="49D1E554" w14:textId="77777777" w:rsidR="00FC0AE8" w:rsidRDefault="00FC0AE8" w:rsidP="0022294D">
            <w:r>
              <w:t>Telephone</w:t>
            </w:r>
          </w:p>
        </w:tc>
        <w:sdt>
          <w:sdtPr>
            <w:id w:val="-995023162"/>
            <w:placeholder>
              <w:docPart w:val="DefaultPlaceholder_-1854013440"/>
            </w:placeholder>
            <w:showingPlcHdr/>
            <w:text/>
          </w:sdtPr>
          <w:sdtContent>
            <w:tc>
              <w:tcPr>
                <w:tcW w:w="6196" w:type="dxa"/>
              </w:tcPr>
              <w:p w14:paraId="14579D50" w14:textId="77777777" w:rsidR="00FC0AE8" w:rsidRDefault="004B377D" w:rsidP="0022294D">
                <w:r w:rsidRPr="0009785A">
                  <w:rPr>
                    <w:rStyle w:val="PlaceholderText"/>
                  </w:rPr>
                  <w:t>Click or tap here to enter text.</w:t>
                </w:r>
              </w:p>
            </w:tc>
          </w:sdtContent>
        </w:sdt>
      </w:tr>
      <w:tr w:rsidR="00FC0AE8" w14:paraId="78BD4773" w14:textId="77777777" w:rsidTr="00001D8D">
        <w:tc>
          <w:tcPr>
            <w:tcW w:w="3114" w:type="dxa"/>
          </w:tcPr>
          <w:p w14:paraId="67CD163A" w14:textId="77777777" w:rsidR="00FC0AE8" w:rsidRDefault="00FC0AE8" w:rsidP="0022294D">
            <w:r>
              <w:t>Email</w:t>
            </w:r>
          </w:p>
        </w:tc>
        <w:sdt>
          <w:sdtPr>
            <w:id w:val="-849414597"/>
            <w:placeholder>
              <w:docPart w:val="DefaultPlaceholder_-1854013440"/>
            </w:placeholder>
            <w:showingPlcHdr/>
            <w:text/>
          </w:sdtPr>
          <w:sdtContent>
            <w:tc>
              <w:tcPr>
                <w:tcW w:w="6196" w:type="dxa"/>
              </w:tcPr>
              <w:p w14:paraId="41DA8F6E" w14:textId="77777777" w:rsidR="00FC0AE8" w:rsidRDefault="004B377D" w:rsidP="0022294D">
                <w:r w:rsidRPr="0009785A">
                  <w:rPr>
                    <w:rStyle w:val="PlaceholderText"/>
                  </w:rPr>
                  <w:t>Click or tap here to enter text.</w:t>
                </w:r>
              </w:p>
            </w:tc>
          </w:sdtContent>
        </w:sdt>
      </w:tr>
    </w:tbl>
    <w:p w14:paraId="106AF47A" w14:textId="77777777" w:rsidR="00FC0AE8" w:rsidRDefault="00FC0AE8" w:rsidP="005B128D"/>
    <w:p w14:paraId="72319CCC" w14:textId="4B8D6ACA" w:rsidR="00806144" w:rsidRDefault="00077CE9" w:rsidP="00FC0AE8">
      <w:pPr>
        <w:pStyle w:val="Heading3"/>
      </w:pPr>
      <w:proofErr w:type="spellStart"/>
      <w:r>
        <w:t>XenServer</w:t>
      </w:r>
      <w:proofErr w:type="spellEnd"/>
      <w:r w:rsidR="00FC0AE8">
        <w:t xml:space="preserve"> i</w:t>
      </w:r>
      <w:r w:rsidR="00806144" w:rsidRPr="00806144">
        <w:t>nformation</w:t>
      </w:r>
    </w:p>
    <w:tbl>
      <w:tblPr>
        <w:tblStyle w:val="TableGrid"/>
        <w:tblW w:w="0" w:type="auto"/>
        <w:tblLook w:val="04A0" w:firstRow="1" w:lastRow="0" w:firstColumn="1" w:lastColumn="0" w:noHBand="0" w:noVBand="1"/>
      </w:tblPr>
      <w:tblGrid>
        <w:gridCol w:w="3114"/>
        <w:gridCol w:w="6196"/>
      </w:tblGrid>
      <w:tr w:rsidR="00FC0AE8" w14:paraId="1739F24B" w14:textId="77777777" w:rsidTr="00001D8D">
        <w:tc>
          <w:tcPr>
            <w:tcW w:w="3114" w:type="dxa"/>
          </w:tcPr>
          <w:p w14:paraId="74592BF4" w14:textId="0B46AC2A" w:rsidR="00FC0AE8" w:rsidRDefault="00077CE9" w:rsidP="0022294D">
            <w:proofErr w:type="spellStart"/>
            <w:r>
              <w:t>XenServer</w:t>
            </w:r>
            <w:proofErr w:type="spellEnd"/>
            <w:r w:rsidR="00FC0AE8">
              <w:t xml:space="preserve"> version</w:t>
            </w:r>
          </w:p>
        </w:tc>
        <w:tc>
          <w:tcPr>
            <w:tcW w:w="6196" w:type="dxa"/>
          </w:tcPr>
          <w:p w14:paraId="1BF81492" w14:textId="77777777" w:rsidR="00FC0AE8" w:rsidRDefault="00000000" w:rsidP="0022294D">
            <w:sdt>
              <w:sdtPr>
                <w:id w:val="-1495175751"/>
                <w:placeholder>
                  <w:docPart w:val="DefaultPlaceholder_-1854013440"/>
                </w:placeholder>
                <w:showingPlcHdr/>
                <w:text/>
              </w:sdtPr>
              <w:sdtContent>
                <w:r w:rsidR="004B377D" w:rsidRPr="0009785A">
                  <w:rPr>
                    <w:rStyle w:val="PlaceholderText"/>
                  </w:rPr>
                  <w:t>Click or tap here to enter text.</w:t>
                </w:r>
              </w:sdtContent>
            </w:sdt>
            <w:r w:rsidR="00FC0AE8">
              <w:t xml:space="preserve">       </w:t>
            </w:r>
          </w:p>
        </w:tc>
      </w:tr>
      <w:tr w:rsidR="00FC0AE8" w14:paraId="0ECD5BEF" w14:textId="77777777" w:rsidTr="00001D8D">
        <w:tc>
          <w:tcPr>
            <w:tcW w:w="3114" w:type="dxa"/>
          </w:tcPr>
          <w:p w14:paraId="2510E524" w14:textId="77777777" w:rsidR="00FC0AE8" w:rsidRDefault="00FC0AE8" w:rsidP="0022294D">
            <w:r>
              <w:t>Hotfixes</w:t>
            </w:r>
          </w:p>
        </w:tc>
        <w:sdt>
          <w:sdtPr>
            <w:id w:val="-1421329970"/>
            <w:placeholder>
              <w:docPart w:val="DefaultPlaceholder_-1854013440"/>
            </w:placeholder>
            <w:showingPlcHdr/>
            <w:text/>
          </w:sdtPr>
          <w:sdtContent>
            <w:tc>
              <w:tcPr>
                <w:tcW w:w="6196" w:type="dxa"/>
              </w:tcPr>
              <w:p w14:paraId="14334AE8" w14:textId="77777777" w:rsidR="00FC0AE8" w:rsidRDefault="004B377D" w:rsidP="0022294D">
                <w:r w:rsidRPr="0009785A">
                  <w:rPr>
                    <w:rStyle w:val="PlaceholderText"/>
                  </w:rPr>
                  <w:t>Click or tap here to enter text.</w:t>
                </w:r>
              </w:p>
            </w:tc>
          </w:sdtContent>
        </w:sdt>
      </w:tr>
    </w:tbl>
    <w:p w14:paraId="774C9565" w14:textId="77777777" w:rsidR="00FC0AE8" w:rsidRDefault="00FC0AE8" w:rsidP="005B128D"/>
    <w:p w14:paraId="500C3F06" w14:textId="77777777" w:rsidR="00806144" w:rsidRPr="00806144" w:rsidRDefault="00806144" w:rsidP="00FC0AE8">
      <w:pPr>
        <w:pStyle w:val="Heading3"/>
      </w:pPr>
      <w:r w:rsidRPr="00806144">
        <w:t>Network Adapter Information</w:t>
      </w:r>
    </w:p>
    <w:tbl>
      <w:tblPr>
        <w:tblStyle w:val="TableGrid"/>
        <w:tblW w:w="0" w:type="auto"/>
        <w:tblLook w:val="04A0" w:firstRow="1" w:lastRow="0" w:firstColumn="1" w:lastColumn="0" w:noHBand="0" w:noVBand="1"/>
      </w:tblPr>
      <w:tblGrid>
        <w:gridCol w:w="3114"/>
        <w:gridCol w:w="6196"/>
      </w:tblGrid>
      <w:tr w:rsidR="00001D8D" w14:paraId="3360EDAD" w14:textId="77777777" w:rsidTr="00001D8D">
        <w:tc>
          <w:tcPr>
            <w:tcW w:w="3114" w:type="dxa"/>
          </w:tcPr>
          <w:p w14:paraId="00DAA26C" w14:textId="77777777" w:rsidR="00001D8D" w:rsidRDefault="00001D8D" w:rsidP="0022294D">
            <w:r>
              <w:t>NIC model</w:t>
            </w:r>
          </w:p>
        </w:tc>
        <w:sdt>
          <w:sdtPr>
            <w:id w:val="-620459908"/>
            <w:placeholder>
              <w:docPart w:val="DefaultPlaceholder_-1854013440"/>
            </w:placeholder>
            <w:showingPlcHdr/>
            <w:text/>
          </w:sdtPr>
          <w:sdtContent>
            <w:tc>
              <w:tcPr>
                <w:tcW w:w="6196" w:type="dxa"/>
              </w:tcPr>
              <w:p w14:paraId="5E95C985" w14:textId="77777777" w:rsidR="00001D8D" w:rsidRDefault="004B377D" w:rsidP="0022294D">
                <w:r w:rsidRPr="0009785A">
                  <w:rPr>
                    <w:rStyle w:val="PlaceholderText"/>
                  </w:rPr>
                  <w:t>Click or tap here to enter text.</w:t>
                </w:r>
              </w:p>
            </w:tc>
          </w:sdtContent>
        </w:sdt>
      </w:tr>
      <w:tr w:rsidR="00001D8D" w14:paraId="6EC5BEA7" w14:textId="77777777" w:rsidTr="00001D8D">
        <w:tc>
          <w:tcPr>
            <w:tcW w:w="3114" w:type="dxa"/>
          </w:tcPr>
          <w:p w14:paraId="288ADC8B" w14:textId="77777777" w:rsidR="00001D8D" w:rsidRDefault="00001D8D" w:rsidP="0022294D">
            <w:r>
              <w:t>Number of ports</w:t>
            </w:r>
          </w:p>
        </w:tc>
        <w:sdt>
          <w:sdtPr>
            <w:id w:val="1525977042"/>
            <w:placeholder>
              <w:docPart w:val="DefaultPlaceholder_-1854013440"/>
            </w:placeholder>
            <w:showingPlcHdr/>
            <w:text/>
          </w:sdtPr>
          <w:sdtContent>
            <w:tc>
              <w:tcPr>
                <w:tcW w:w="6196" w:type="dxa"/>
              </w:tcPr>
              <w:p w14:paraId="723B7A0A" w14:textId="77777777" w:rsidR="00001D8D" w:rsidRDefault="004B377D" w:rsidP="0022294D">
                <w:r w:rsidRPr="0009785A">
                  <w:rPr>
                    <w:rStyle w:val="PlaceholderText"/>
                  </w:rPr>
                  <w:t>Click or tap here to enter text.</w:t>
                </w:r>
              </w:p>
            </w:tc>
          </w:sdtContent>
        </w:sdt>
      </w:tr>
      <w:tr w:rsidR="00001D8D" w14:paraId="29549AA2" w14:textId="77777777" w:rsidTr="00001D8D">
        <w:tc>
          <w:tcPr>
            <w:tcW w:w="3114" w:type="dxa"/>
          </w:tcPr>
          <w:p w14:paraId="332FF199" w14:textId="77777777" w:rsidR="00001D8D" w:rsidRDefault="00001D8D" w:rsidP="0022294D">
            <w:r>
              <w:t>Speed</w:t>
            </w:r>
          </w:p>
        </w:tc>
        <w:sdt>
          <w:sdtPr>
            <w:id w:val="-753823245"/>
            <w:placeholder>
              <w:docPart w:val="DefaultPlaceholder_-1854013440"/>
            </w:placeholder>
            <w:showingPlcHdr/>
            <w:text/>
          </w:sdtPr>
          <w:sdtContent>
            <w:tc>
              <w:tcPr>
                <w:tcW w:w="6196" w:type="dxa"/>
              </w:tcPr>
              <w:p w14:paraId="515447D5" w14:textId="77777777" w:rsidR="00001D8D" w:rsidRDefault="004B377D" w:rsidP="0022294D">
                <w:r w:rsidRPr="0009785A">
                  <w:rPr>
                    <w:rStyle w:val="PlaceholderText"/>
                  </w:rPr>
                  <w:t>Click or tap here to enter text.</w:t>
                </w:r>
              </w:p>
            </w:tc>
          </w:sdtContent>
        </w:sdt>
      </w:tr>
      <w:tr w:rsidR="00001D8D" w14:paraId="7E1758E0" w14:textId="77777777" w:rsidTr="00001D8D">
        <w:tc>
          <w:tcPr>
            <w:tcW w:w="3114" w:type="dxa"/>
          </w:tcPr>
          <w:p w14:paraId="2DBD140A" w14:textId="77777777" w:rsidR="00001D8D" w:rsidRDefault="00001D8D" w:rsidP="0022294D">
            <w:r>
              <w:t>PCI ID</w:t>
            </w:r>
          </w:p>
        </w:tc>
        <w:sdt>
          <w:sdtPr>
            <w:id w:val="-2087213447"/>
            <w:placeholder>
              <w:docPart w:val="DefaultPlaceholder_-1854013440"/>
            </w:placeholder>
            <w:showingPlcHdr/>
            <w:text/>
          </w:sdtPr>
          <w:sdtContent>
            <w:tc>
              <w:tcPr>
                <w:tcW w:w="6196" w:type="dxa"/>
              </w:tcPr>
              <w:p w14:paraId="49B69FA5" w14:textId="77777777" w:rsidR="00001D8D" w:rsidRDefault="004B377D" w:rsidP="0022294D">
                <w:r w:rsidRPr="0009785A">
                  <w:rPr>
                    <w:rStyle w:val="PlaceholderText"/>
                  </w:rPr>
                  <w:t>Click or tap here to enter text.</w:t>
                </w:r>
              </w:p>
            </w:tc>
          </w:sdtContent>
        </w:sdt>
      </w:tr>
      <w:tr w:rsidR="00001D8D" w14:paraId="4BA4B2ED" w14:textId="77777777" w:rsidTr="00001D8D">
        <w:tc>
          <w:tcPr>
            <w:tcW w:w="3114" w:type="dxa"/>
          </w:tcPr>
          <w:p w14:paraId="60B984B5" w14:textId="77777777" w:rsidR="00001D8D" w:rsidRDefault="00001D8D" w:rsidP="0022294D">
            <w:r>
              <w:t>Firmware version</w:t>
            </w:r>
          </w:p>
        </w:tc>
        <w:sdt>
          <w:sdtPr>
            <w:id w:val="-659536004"/>
            <w:placeholder>
              <w:docPart w:val="DefaultPlaceholder_-1854013440"/>
            </w:placeholder>
            <w:showingPlcHdr/>
            <w:text/>
          </w:sdtPr>
          <w:sdtContent>
            <w:tc>
              <w:tcPr>
                <w:tcW w:w="6196" w:type="dxa"/>
              </w:tcPr>
              <w:p w14:paraId="4824ECFE" w14:textId="77777777" w:rsidR="00001D8D" w:rsidRDefault="004B377D" w:rsidP="0022294D">
                <w:r w:rsidRPr="0009785A">
                  <w:rPr>
                    <w:rStyle w:val="PlaceholderText"/>
                  </w:rPr>
                  <w:t>Click or tap here to enter text.</w:t>
                </w:r>
              </w:p>
            </w:tc>
          </w:sdtContent>
        </w:sdt>
      </w:tr>
      <w:tr w:rsidR="00001D8D" w14:paraId="6C0BB4D6" w14:textId="77777777" w:rsidTr="00001D8D">
        <w:tc>
          <w:tcPr>
            <w:tcW w:w="3114" w:type="dxa"/>
          </w:tcPr>
          <w:p w14:paraId="08710219" w14:textId="77777777" w:rsidR="00001D8D" w:rsidRDefault="00001D8D" w:rsidP="0022294D">
            <w:r w:rsidRPr="00001D8D">
              <w:t>Host driver version</w:t>
            </w:r>
          </w:p>
        </w:tc>
        <w:sdt>
          <w:sdtPr>
            <w:id w:val="-1443911364"/>
            <w:placeholder>
              <w:docPart w:val="DefaultPlaceholder_-1854013440"/>
            </w:placeholder>
            <w:showingPlcHdr/>
            <w:text/>
          </w:sdtPr>
          <w:sdtContent>
            <w:tc>
              <w:tcPr>
                <w:tcW w:w="6196" w:type="dxa"/>
              </w:tcPr>
              <w:p w14:paraId="726A1DF2" w14:textId="77777777" w:rsidR="00001D8D" w:rsidRDefault="004B377D" w:rsidP="0022294D">
                <w:r w:rsidRPr="0009785A">
                  <w:rPr>
                    <w:rStyle w:val="PlaceholderText"/>
                  </w:rPr>
                  <w:t>Click or tap here to enter text.</w:t>
                </w:r>
              </w:p>
            </w:tc>
          </w:sdtContent>
        </w:sdt>
      </w:tr>
      <w:tr w:rsidR="00001D8D" w14:paraId="64157540" w14:textId="77777777" w:rsidTr="00001D8D">
        <w:tc>
          <w:tcPr>
            <w:tcW w:w="3114" w:type="dxa"/>
          </w:tcPr>
          <w:p w14:paraId="1825738D" w14:textId="77777777" w:rsidR="00001D8D" w:rsidRDefault="00001D8D" w:rsidP="00001D8D">
            <w:r>
              <w:t>Guest (VF) driver version</w:t>
            </w:r>
          </w:p>
        </w:tc>
        <w:sdt>
          <w:sdtPr>
            <w:id w:val="-892497130"/>
            <w:placeholder>
              <w:docPart w:val="DefaultPlaceholder_-1854013440"/>
            </w:placeholder>
            <w:showingPlcHdr/>
            <w:text/>
          </w:sdtPr>
          <w:sdtContent>
            <w:tc>
              <w:tcPr>
                <w:tcW w:w="6196" w:type="dxa"/>
              </w:tcPr>
              <w:p w14:paraId="6FCE9ACC" w14:textId="77777777" w:rsidR="00001D8D" w:rsidRDefault="004B377D" w:rsidP="0022294D">
                <w:r w:rsidRPr="0009785A">
                  <w:rPr>
                    <w:rStyle w:val="PlaceholderText"/>
                  </w:rPr>
                  <w:t>Click or tap here to enter text.</w:t>
                </w:r>
              </w:p>
            </w:tc>
          </w:sdtContent>
        </w:sdt>
      </w:tr>
      <w:tr w:rsidR="00001D8D" w14:paraId="2D892C30" w14:textId="77777777" w:rsidTr="00001D8D">
        <w:tc>
          <w:tcPr>
            <w:tcW w:w="3114" w:type="dxa"/>
          </w:tcPr>
          <w:p w14:paraId="263FFCE1" w14:textId="77777777" w:rsidR="00001D8D" w:rsidRDefault="00001D8D" w:rsidP="0022294D">
            <w:r>
              <w:t>Max number of VFs per port</w:t>
            </w:r>
          </w:p>
        </w:tc>
        <w:sdt>
          <w:sdtPr>
            <w:id w:val="351382039"/>
            <w:placeholder>
              <w:docPart w:val="DefaultPlaceholder_-1854013440"/>
            </w:placeholder>
            <w:showingPlcHdr/>
            <w:text/>
          </w:sdtPr>
          <w:sdtContent>
            <w:tc>
              <w:tcPr>
                <w:tcW w:w="6196" w:type="dxa"/>
              </w:tcPr>
              <w:p w14:paraId="7FD51B67" w14:textId="77777777" w:rsidR="00001D8D" w:rsidRDefault="004B377D" w:rsidP="0022294D">
                <w:r w:rsidRPr="0009785A">
                  <w:rPr>
                    <w:rStyle w:val="PlaceholderText"/>
                  </w:rPr>
                  <w:t>Click or tap here to enter text.</w:t>
                </w:r>
              </w:p>
            </w:tc>
          </w:sdtContent>
        </w:sdt>
      </w:tr>
    </w:tbl>
    <w:p w14:paraId="02710B54" w14:textId="77777777" w:rsidR="00006567" w:rsidRDefault="00006567" w:rsidP="005B128D"/>
    <w:p w14:paraId="45CC397B" w14:textId="77777777" w:rsidR="00806144" w:rsidRDefault="00806144" w:rsidP="00001D8D">
      <w:pPr>
        <w:pStyle w:val="Heading3"/>
      </w:pPr>
      <w:r w:rsidRPr="00806144">
        <w:t>Server Information</w:t>
      </w:r>
    </w:p>
    <w:tbl>
      <w:tblPr>
        <w:tblStyle w:val="TableGrid"/>
        <w:tblW w:w="0" w:type="auto"/>
        <w:tblLook w:val="04A0" w:firstRow="1" w:lastRow="0" w:firstColumn="1" w:lastColumn="0" w:noHBand="0" w:noVBand="1"/>
      </w:tblPr>
      <w:tblGrid>
        <w:gridCol w:w="3114"/>
        <w:gridCol w:w="6196"/>
      </w:tblGrid>
      <w:tr w:rsidR="000C7D11" w14:paraId="3648B6E3" w14:textId="77777777" w:rsidTr="0022294D">
        <w:tc>
          <w:tcPr>
            <w:tcW w:w="3114" w:type="dxa"/>
          </w:tcPr>
          <w:p w14:paraId="46C604B8" w14:textId="77777777" w:rsidR="000C7D11" w:rsidRDefault="000C7D11" w:rsidP="0022294D">
            <w:r>
              <w:t>Server model</w:t>
            </w:r>
          </w:p>
        </w:tc>
        <w:tc>
          <w:tcPr>
            <w:tcW w:w="6196" w:type="dxa"/>
          </w:tcPr>
          <w:p w14:paraId="35AFD9F1" w14:textId="77777777" w:rsidR="000C7D11" w:rsidRDefault="00000000" w:rsidP="0022294D">
            <w:sdt>
              <w:sdtPr>
                <w:id w:val="-1801834530"/>
                <w:placeholder>
                  <w:docPart w:val="DefaultPlaceholder_-1854013440"/>
                </w:placeholder>
                <w:showingPlcHdr/>
                <w:text/>
              </w:sdtPr>
              <w:sdtContent>
                <w:r w:rsidR="004B377D" w:rsidRPr="0009785A">
                  <w:rPr>
                    <w:rStyle w:val="PlaceholderText"/>
                  </w:rPr>
                  <w:t>Click or tap here to enter text.</w:t>
                </w:r>
              </w:sdtContent>
            </w:sdt>
            <w:r w:rsidR="000C7D11">
              <w:t xml:space="preserve">     </w:t>
            </w:r>
          </w:p>
        </w:tc>
      </w:tr>
      <w:tr w:rsidR="000C7D11" w14:paraId="39256F5C" w14:textId="77777777" w:rsidTr="0022294D">
        <w:tc>
          <w:tcPr>
            <w:tcW w:w="3114" w:type="dxa"/>
          </w:tcPr>
          <w:p w14:paraId="1E9CEF1E" w14:textId="77777777" w:rsidR="000C7D11" w:rsidRDefault="000C7D11" w:rsidP="0022294D">
            <w:r>
              <w:t>Server BIOS revision</w:t>
            </w:r>
          </w:p>
        </w:tc>
        <w:sdt>
          <w:sdtPr>
            <w:id w:val="-1633241144"/>
            <w:placeholder>
              <w:docPart w:val="DefaultPlaceholder_-1854013440"/>
            </w:placeholder>
            <w:showingPlcHdr/>
            <w:text/>
          </w:sdtPr>
          <w:sdtContent>
            <w:tc>
              <w:tcPr>
                <w:tcW w:w="6196" w:type="dxa"/>
              </w:tcPr>
              <w:p w14:paraId="058E24C6" w14:textId="77777777" w:rsidR="000C7D11" w:rsidRDefault="004B377D" w:rsidP="0022294D">
                <w:r w:rsidRPr="0009785A">
                  <w:rPr>
                    <w:rStyle w:val="PlaceholderText"/>
                  </w:rPr>
                  <w:t>Click or tap here to enter text.</w:t>
                </w:r>
              </w:p>
            </w:tc>
          </w:sdtContent>
        </w:sdt>
      </w:tr>
      <w:tr w:rsidR="000C7D11" w14:paraId="02B0D1C3" w14:textId="77777777" w:rsidTr="0022294D">
        <w:tc>
          <w:tcPr>
            <w:tcW w:w="3114" w:type="dxa"/>
          </w:tcPr>
          <w:p w14:paraId="6C2DF56F" w14:textId="77777777" w:rsidR="000C7D11" w:rsidRDefault="000C7D11" w:rsidP="0022294D">
            <w:r>
              <w:t>CPU model</w:t>
            </w:r>
          </w:p>
        </w:tc>
        <w:sdt>
          <w:sdtPr>
            <w:id w:val="-868671050"/>
            <w:placeholder>
              <w:docPart w:val="DefaultPlaceholder_-1854013440"/>
            </w:placeholder>
            <w:showingPlcHdr/>
            <w:text/>
          </w:sdtPr>
          <w:sdtContent>
            <w:tc>
              <w:tcPr>
                <w:tcW w:w="6196" w:type="dxa"/>
              </w:tcPr>
              <w:p w14:paraId="3A2D9B6F" w14:textId="77777777" w:rsidR="000C7D11" w:rsidRDefault="004B377D" w:rsidP="0022294D">
                <w:r w:rsidRPr="0009785A">
                  <w:rPr>
                    <w:rStyle w:val="PlaceholderText"/>
                  </w:rPr>
                  <w:t>Click or tap here to enter text.</w:t>
                </w:r>
              </w:p>
            </w:tc>
          </w:sdtContent>
        </w:sdt>
      </w:tr>
    </w:tbl>
    <w:p w14:paraId="546BD08C" w14:textId="77777777" w:rsidR="000C7D11" w:rsidRPr="000C7D11" w:rsidRDefault="000C7D11" w:rsidP="000C7D11"/>
    <w:p w14:paraId="097D1843" w14:textId="77777777" w:rsidR="003C3133" w:rsidRDefault="003C3133" w:rsidP="003C3133">
      <w:pPr>
        <w:pStyle w:val="Heading3"/>
        <w:rPr>
          <w:ins w:id="7" w:author="SHU LIU （刘姝）" w:date="2023-10-25T16:46:00Z"/>
        </w:rPr>
      </w:pPr>
      <w:ins w:id="8" w:author="SHU LIU （刘姝）" w:date="2023-10-25T16:46:00Z">
        <w:r>
          <w:t>Extra changes made to Factory Settings</w:t>
        </w:r>
      </w:ins>
    </w:p>
    <w:tbl>
      <w:tblPr>
        <w:tblStyle w:val="TableGrid"/>
        <w:tblW w:w="0" w:type="auto"/>
        <w:tblLook w:val="04A0" w:firstRow="1" w:lastRow="0" w:firstColumn="1" w:lastColumn="0" w:noHBand="0" w:noVBand="1"/>
      </w:tblPr>
      <w:tblGrid>
        <w:gridCol w:w="3681"/>
        <w:gridCol w:w="2170"/>
        <w:gridCol w:w="3459"/>
      </w:tblGrid>
      <w:tr w:rsidR="003C3133" w14:paraId="1344DA6B" w14:textId="77777777" w:rsidTr="001E3064">
        <w:trPr>
          <w:ins w:id="9" w:author="SHU LIU （刘姝）" w:date="2023-10-25T16:46:00Z"/>
        </w:trPr>
        <w:tc>
          <w:tcPr>
            <w:tcW w:w="3681" w:type="dxa"/>
          </w:tcPr>
          <w:p w14:paraId="1F18796A" w14:textId="77777777" w:rsidR="003C3133" w:rsidRDefault="003C3133" w:rsidP="001E3064">
            <w:pPr>
              <w:rPr>
                <w:ins w:id="10" w:author="SHU LIU （刘姝）" w:date="2023-10-25T16:46:00Z"/>
              </w:rPr>
            </w:pPr>
            <w:ins w:id="11" w:author="SHU LIU （刘姝）" w:date="2023-10-25T16:46:00Z">
              <w:r>
                <w:t xml:space="preserve">Modified Device / Driver / Server / </w:t>
              </w:r>
              <w:proofErr w:type="spellStart"/>
              <w:r>
                <w:t>XenServer</w:t>
              </w:r>
              <w:proofErr w:type="spellEnd"/>
              <w:r>
                <w:t xml:space="preserve"> /And so on</w:t>
              </w:r>
            </w:ins>
          </w:p>
        </w:tc>
        <w:tc>
          <w:tcPr>
            <w:tcW w:w="2170" w:type="dxa"/>
          </w:tcPr>
          <w:p w14:paraId="08F69E65" w14:textId="77777777" w:rsidR="003C3133" w:rsidRDefault="003C3133" w:rsidP="001E3064">
            <w:pPr>
              <w:rPr>
                <w:ins w:id="12" w:author="SHU LIU （刘姝）" w:date="2023-10-25T16:46:00Z"/>
              </w:rPr>
            </w:pPr>
            <w:ins w:id="13" w:author="SHU LIU （刘姝）" w:date="2023-10-25T16:46:00Z">
              <w:r>
                <w:t>Default Value</w:t>
              </w:r>
            </w:ins>
          </w:p>
        </w:tc>
        <w:tc>
          <w:tcPr>
            <w:tcW w:w="3459" w:type="dxa"/>
          </w:tcPr>
          <w:p w14:paraId="782735B8" w14:textId="77777777" w:rsidR="003C3133" w:rsidRDefault="003C3133" w:rsidP="001E3064">
            <w:pPr>
              <w:rPr>
                <w:ins w:id="14" w:author="SHU LIU （刘姝）" w:date="2023-10-25T16:46:00Z"/>
              </w:rPr>
            </w:pPr>
            <w:ins w:id="15" w:author="SHU LIU （刘姝）" w:date="2023-10-25T16:46:00Z">
              <w:r w:rsidRPr="00996153">
                <w:t>Modification Details</w:t>
              </w:r>
            </w:ins>
          </w:p>
        </w:tc>
      </w:tr>
      <w:tr w:rsidR="003C3133" w14:paraId="67BDC2DB" w14:textId="77777777" w:rsidTr="001E3064">
        <w:trPr>
          <w:ins w:id="16" w:author="SHU LIU （刘姝）" w:date="2023-10-25T16:46:00Z"/>
        </w:trPr>
        <w:tc>
          <w:tcPr>
            <w:tcW w:w="3681" w:type="dxa"/>
          </w:tcPr>
          <w:p w14:paraId="537BF70A" w14:textId="77777777" w:rsidR="003C3133" w:rsidRDefault="003C3133" w:rsidP="001E3064">
            <w:pPr>
              <w:rPr>
                <w:ins w:id="17" w:author="SHU LIU （刘姝）" w:date="2023-10-25T16:46:00Z"/>
              </w:rPr>
            </w:pPr>
            <w:customXmlInsRangeStart w:id="18" w:author="SHU LIU （刘姝）" w:date="2023-10-25T16:46:00Z"/>
            <w:sdt>
              <w:sdtPr>
                <w:id w:val="1301967679"/>
                <w:placeholder>
                  <w:docPart w:val="4F85195E72B1AF4E9C13190DDBE92C5F"/>
                </w:placeholder>
                <w:showingPlcHdr/>
                <w:text/>
              </w:sdtPr>
              <w:sdtContent>
                <w:customXmlInsRangeEnd w:id="18"/>
                <w:ins w:id="19" w:author="SHU LIU （刘姝）" w:date="2023-10-25T16:46:00Z">
                  <w:r w:rsidRPr="0009785A">
                    <w:rPr>
                      <w:rStyle w:val="PlaceholderText"/>
                    </w:rPr>
                    <w:t>Click or tap here to enter text.</w:t>
                  </w:r>
                </w:ins>
                <w:customXmlInsRangeStart w:id="20" w:author="SHU LIU （刘姝）" w:date="2023-10-25T16:46:00Z"/>
              </w:sdtContent>
            </w:sdt>
            <w:customXmlInsRangeEnd w:id="20"/>
            <w:ins w:id="21" w:author="SHU LIU （刘姝）" w:date="2023-10-25T16:46:00Z">
              <w:r>
                <w:t xml:space="preserve">     </w:t>
              </w:r>
            </w:ins>
          </w:p>
        </w:tc>
        <w:customXmlInsRangeStart w:id="22" w:author="SHU LIU （刘姝）" w:date="2023-10-25T16:46:00Z"/>
        <w:sdt>
          <w:sdtPr>
            <w:id w:val="-2037191185"/>
            <w:placeholder>
              <w:docPart w:val="25B5E90BA293A3469A7EC61553A3E6DC"/>
            </w:placeholder>
            <w:showingPlcHdr/>
            <w:text/>
          </w:sdtPr>
          <w:sdtContent>
            <w:customXmlInsRangeEnd w:id="22"/>
            <w:tc>
              <w:tcPr>
                <w:tcW w:w="2170" w:type="dxa"/>
              </w:tcPr>
              <w:p w14:paraId="55C10F00" w14:textId="77777777" w:rsidR="003C3133" w:rsidRDefault="003C3133" w:rsidP="001E3064">
                <w:pPr>
                  <w:rPr>
                    <w:ins w:id="23" w:author="SHU LIU （刘姝）" w:date="2023-10-25T16:46:00Z"/>
                  </w:rPr>
                </w:pPr>
                <w:ins w:id="24" w:author="SHU LIU （刘姝）" w:date="2023-10-25T16:46:00Z">
                  <w:r w:rsidRPr="0009785A">
                    <w:rPr>
                      <w:rStyle w:val="PlaceholderText"/>
                    </w:rPr>
                    <w:t>Click or tap here to enter text.</w:t>
                  </w:r>
                </w:ins>
              </w:p>
            </w:tc>
            <w:customXmlInsRangeStart w:id="25" w:author="SHU LIU （刘姝）" w:date="2023-10-25T16:46:00Z"/>
          </w:sdtContent>
        </w:sdt>
        <w:customXmlInsRangeEnd w:id="25"/>
        <w:customXmlInsRangeStart w:id="26" w:author="SHU LIU （刘姝）" w:date="2023-10-25T16:46:00Z"/>
        <w:sdt>
          <w:sdtPr>
            <w:id w:val="1148241536"/>
            <w:placeholder>
              <w:docPart w:val="D49C74A4C03E1C45806055E67B03AC1E"/>
            </w:placeholder>
            <w:showingPlcHdr/>
            <w:text/>
          </w:sdtPr>
          <w:sdtContent>
            <w:customXmlInsRangeEnd w:id="26"/>
            <w:tc>
              <w:tcPr>
                <w:tcW w:w="3459" w:type="dxa"/>
              </w:tcPr>
              <w:p w14:paraId="6A696111" w14:textId="77777777" w:rsidR="003C3133" w:rsidRDefault="003C3133" w:rsidP="001E3064">
                <w:pPr>
                  <w:rPr>
                    <w:ins w:id="27" w:author="SHU LIU （刘姝）" w:date="2023-10-25T16:46:00Z"/>
                  </w:rPr>
                </w:pPr>
                <w:ins w:id="28" w:author="SHU LIU （刘姝）" w:date="2023-10-25T16:46:00Z">
                  <w:r w:rsidRPr="0009785A">
                    <w:rPr>
                      <w:rStyle w:val="PlaceholderText"/>
                    </w:rPr>
                    <w:t>Click or tap here to enter text.</w:t>
                  </w:r>
                </w:ins>
              </w:p>
            </w:tc>
            <w:customXmlInsRangeStart w:id="29" w:author="SHU LIU （刘姝）" w:date="2023-10-25T16:46:00Z"/>
          </w:sdtContent>
        </w:sdt>
        <w:customXmlInsRangeEnd w:id="29"/>
      </w:tr>
    </w:tbl>
    <w:p w14:paraId="472C793B" w14:textId="75E94B29" w:rsidR="000C7D11" w:rsidRDefault="003C3133">
      <w:pPr>
        <w:rPr>
          <w:sz w:val="32"/>
          <w:szCs w:val="32"/>
        </w:rPr>
      </w:pPr>
      <w:ins w:id="30" w:author="SHU LIU （刘姝）" w:date="2023-10-25T16:46:00Z">
        <w:r w:rsidRPr="002064B0">
          <w:t>Notes</w:t>
        </w:r>
        <w:r>
          <w:t xml:space="preserve">: Changes made to factory settings, including but not limited to BIOS, firmware, </w:t>
        </w:r>
        <w:r>
          <w:lastRenderedPageBreak/>
          <w:t xml:space="preserve">devices, drivers, servers and </w:t>
        </w:r>
        <w:proofErr w:type="spellStart"/>
        <w:r>
          <w:t>XenServer</w:t>
        </w:r>
        <w:proofErr w:type="spellEnd"/>
        <w:r>
          <w:t>.</w:t>
        </w:r>
      </w:ins>
      <w:r w:rsidR="000C7D11">
        <w:rPr>
          <w:sz w:val="32"/>
          <w:szCs w:val="32"/>
        </w:rPr>
        <w:br w:type="page"/>
      </w:r>
    </w:p>
    <w:p w14:paraId="1033AC45" w14:textId="77777777" w:rsidR="00806144" w:rsidRPr="000C7D11" w:rsidRDefault="00A04892" w:rsidP="00A04892">
      <w:pPr>
        <w:rPr>
          <w:sz w:val="32"/>
          <w:szCs w:val="32"/>
        </w:rPr>
      </w:pPr>
      <w:r w:rsidRPr="00A04892">
        <w:rPr>
          <w:b/>
        </w:rPr>
        <w:lastRenderedPageBreak/>
        <w:t>Notes</w:t>
      </w:r>
      <w:r w:rsidR="00806144" w:rsidRPr="00A04892">
        <w:rPr>
          <w:b/>
        </w:rPr>
        <w:t xml:space="preserve">: </w:t>
      </w:r>
    </w:p>
    <w:p w14:paraId="296492C2" w14:textId="63219B66" w:rsidR="00806144" w:rsidRPr="00806144" w:rsidRDefault="00806144" w:rsidP="00A04892">
      <w:pPr>
        <w:pStyle w:val="ListParagraph"/>
        <w:numPr>
          <w:ilvl w:val="0"/>
          <w:numId w:val="37"/>
        </w:numPr>
      </w:pPr>
      <w:r w:rsidRPr="00806144">
        <w:t xml:space="preserve">This verification is intended to demonstrate that either </w:t>
      </w:r>
      <w:proofErr w:type="spellStart"/>
      <w:r w:rsidR="00077CE9">
        <w:t>XenServer</w:t>
      </w:r>
      <w:proofErr w:type="spellEnd"/>
      <w:r w:rsidRPr="00806144">
        <w:t xml:space="preserve"> or the vendor has successfully de</w:t>
      </w:r>
      <w:r w:rsidR="00861DF3">
        <w:t>monstrated that their products</w:t>
      </w:r>
      <w:r w:rsidRPr="00806144">
        <w:t xml:space="preserve"> identified are </w:t>
      </w:r>
      <w:proofErr w:type="gramStart"/>
      <w:r w:rsidRPr="00806144">
        <w:t>generally-compatible</w:t>
      </w:r>
      <w:proofErr w:type="gramEnd"/>
      <w:r w:rsidRPr="00806144">
        <w:t xml:space="preserve"> with that of </w:t>
      </w:r>
      <w:proofErr w:type="spellStart"/>
      <w:r w:rsidR="00077CE9">
        <w:t>XenServer</w:t>
      </w:r>
      <w:proofErr w:type="spellEnd"/>
      <w:r w:rsidRPr="00806144">
        <w:t xml:space="preserve">. It is not intended to demonstrate interoperability beyond that described or of </w:t>
      </w:r>
      <w:proofErr w:type="spellStart"/>
      <w:r w:rsidR="00077CE9">
        <w:t>XenServer</w:t>
      </w:r>
      <w:r w:rsidRPr="00806144">
        <w:t>’s</w:t>
      </w:r>
      <w:proofErr w:type="spellEnd"/>
      <w:r w:rsidRPr="00806144">
        <w:t xml:space="preserve"> certific</w:t>
      </w:r>
      <w:r w:rsidR="00861DF3">
        <w:t>ation of the vendor’s products</w:t>
      </w:r>
      <w:r w:rsidRPr="00806144">
        <w:t xml:space="preserve"> in any way.</w:t>
      </w:r>
    </w:p>
    <w:p w14:paraId="125EDF17" w14:textId="6EFCA50E" w:rsidR="009C0261" w:rsidRDefault="00806144" w:rsidP="00A04892">
      <w:pPr>
        <w:pStyle w:val="ListParagraph"/>
        <w:numPr>
          <w:ilvl w:val="0"/>
          <w:numId w:val="37"/>
        </w:numPr>
      </w:pPr>
      <w:r w:rsidRPr="00806144">
        <w:t xml:space="preserve">It is assumed that the vendor </w:t>
      </w:r>
      <w:proofErr w:type="gramStart"/>
      <w:r w:rsidRPr="00806144">
        <w:t>is able to</w:t>
      </w:r>
      <w:proofErr w:type="gramEnd"/>
      <w:r w:rsidRPr="00806144">
        <w:t xml:space="preserve"> first successfully inst</w:t>
      </w:r>
      <w:r w:rsidR="00861DF3">
        <w:t xml:space="preserve">all and test the </w:t>
      </w:r>
      <w:proofErr w:type="spellStart"/>
      <w:r w:rsidR="00077CE9">
        <w:t>XenServer</w:t>
      </w:r>
      <w:proofErr w:type="spellEnd"/>
      <w:r w:rsidR="00861DF3">
        <w:t xml:space="preserve"> product</w:t>
      </w:r>
      <w:r w:rsidRPr="00806144">
        <w:t xml:space="preserve">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w:t>
      </w:r>
      <w:proofErr w:type="spellStart"/>
      <w:r w:rsidR="00077CE9">
        <w:t>XenServer</w:t>
      </w:r>
      <w:proofErr w:type="spellEnd"/>
      <w:r w:rsidRPr="00806144">
        <w:t xml:space="preserve"> reserves the right to decline acceptance of any verification results submitted on that basis.</w:t>
      </w:r>
    </w:p>
    <w:p w14:paraId="5CA13B30" w14:textId="77777777" w:rsidR="00006567" w:rsidRDefault="00006567">
      <w:pPr>
        <w:rPr>
          <w:sz w:val="32"/>
          <w:szCs w:val="32"/>
        </w:rPr>
      </w:pPr>
      <w:r>
        <w:br w:type="page"/>
      </w:r>
    </w:p>
    <w:p w14:paraId="6C6274FE" w14:textId="77777777" w:rsidR="00D50EF4" w:rsidRDefault="00D50EF4" w:rsidP="00F61C9E">
      <w:pPr>
        <w:spacing w:before="120" w:after="120"/>
        <w:jc w:val="both"/>
        <w:rPr>
          <w:rFonts w:cs="Arial"/>
          <w:sz w:val="18"/>
          <w:szCs w:val="18"/>
        </w:rPr>
      </w:pPr>
    </w:p>
    <w:p w14:paraId="182F3647" w14:textId="77777777" w:rsidR="00D50EF4" w:rsidRPr="00D50EF4" w:rsidRDefault="00D50EF4" w:rsidP="005B128D">
      <w:pPr>
        <w:pStyle w:val="Heading2"/>
      </w:pPr>
      <w:r>
        <w:t>Notice</w:t>
      </w:r>
      <w:r w:rsidR="005B128D">
        <w:t xml:space="preserve"> and Disclaimer</w:t>
      </w:r>
    </w:p>
    <w:p w14:paraId="6641FAF6" w14:textId="77777777" w:rsidR="00D50EF4" w:rsidRPr="00D50EF4" w:rsidRDefault="00D50EF4" w:rsidP="00D50EF4">
      <w:pPr>
        <w:spacing w:before="120" w:after="120"/>
        <w:jc w:val="both"/>
        <w:rPr>
          <w:rFonts w:cs="Arial"/>
          <w:sz w:val="18"/>
          <w:szCs w:val="18"/>
        </w:rPr>
      </w:pPr>
      <w:r w:rsidRPr="00D50EF4">
        <w:rPr>
          <w:rFonts w:cs="Arial"/>
          <w:sz w:val="18"/>
          <w:szCs w:val="18"/>
        </w:rPr>
        <w:t xml:space="preserve">The contents of this </w:t>
      </w:r>
      <w:r w:rsidR="00680B9A">
        <w:rPr>
          <w:rFonts w:cs="Arial"/>
          <w:sz w:val="18"/>
          <w:szCs w:val="18"/>
        </w:rPr>
        <w:t>ki</w:t>
      </w:r>
      <w:r w:rsidRPr="00D50EF4">
        <w:rPr>
          <w:rFonts w:cs="Arial"/>
          <w:sz w:val="18"/>
          <w:szCs w:val="18"/>
        </w:rPr>
        <w:t>t are subject to change without notice.</w:t>
      </w:r>
    </w:p>
    <w:p w14:paraId="0C459FEA" w14:textId="77777777" w:rsidR="00D50EF4" w:rsidRPr="00D50EF4" w:rsidRDefault="00D50EF4" w:rsidP="00D50EF4">
      <w:pPr>
        <w:spacing w:before="120" w:after="120"/>
        <w:jc w:val="both"/>
        <w:rPr>
          <w:rFonts w:cs="Arial"/>
          <w:sz w:val="18"/>
          <w:szCs w:val="18"/>
        </w:rPr>
      </w:pPr>
    </w:p>
    <w:p w14:paraId="661480BD" w14:textId="37FC7DD0" w:rsidR="00D50EF4" w:rsidRDefault="00D50EF4" w:rsidP="00D50EF4">
      <w:pPr>
        <w:spacing w:before="120" w:after="120"/>
        <w:jc w:val="both"/>
        <w:rPr>
          <w:rFonts w:cs="Arial"/>
          <w:sz w:val="18"/>
          <w:szCs w:val="18"/>
        </w:rPr>
      </w:pPr>
      <w:r>
        <w:rPr>
          <w:rFonts w:cs="Arial"/>
          <w:sz w:val="18"/>
          <w:szCs w:val="18"/>
        </w:rPr>
        <w:t>Copyright © 202</w:t>
      </w:r>
      <w:ins w:id="31" w:author="SHU LIU （刘姝）" w:date="2023-10-25T16:44:00Z">
        <w:r w:rsidR="003C3133">
          <w:rPr>
            <w:rFonts w:cs="Arial"/>
            <w:sz w:val="18"/>
            <w:szCs w:val="18"/>
          </w:rPr>
          <w:t>3</w:t>
        </w:r>
      </w:ins>
      <w:del w:id="32" w:author="SHU LIU （刘姝）" w:date="2023-10-25T16:44:00Z">
        <w:r w:rsidR="00077CE9" w:rsidDel="003C3133">
          <w:rPr>
            <w:rFonts w:cs="Arial"/>
            <w:sz w:val="18"/>
            <w:szCs w:val="18"/>
          </w:rPr>
          <w:delText>2</w:delText>
        </w:r>
      </w:del>
      <w:r w:rsidRPr="00D50EF4">
        <w:rPr>
          <w:rFonts w:cs="Arial"/>
          <w:sz w:val="18"/>
          <w:szCs w:val="18"/>
        </w:rPr>
        <w:t xml:space="preserve"> </w:t>
      </w:r>
      <w:r w:rsidR="00077CE9" w:rsidRPr="00077CE9">
        <w:rPr>
          <w:rFonts w:cs="Arial"/>
          <w:sz w:val="18"/>
          <w:szCs w:val="18"/>
        </w:rPr>
        <w:t xml:space="preserve">Cloud Software Group </w:t>
      </w:r>
      <w:del w:id="33" w:author="SHU LIU （刘姝）" w:date="2023-10-25T16:44:00Z">
        <w:r w:rsidR="00077CE9" w:rsidRPr="00077CE9" w:rsidDel="003C3133">
          <w:rPr>
            <w:rFonts w:cs="Arial"/>
            <w:sz w:val="18"/>
            <w:szCs w:val="18"/>
          </w:rPr>
          <w:delText>Holdings</w:delText>
        </w:r>
        <w:r w:rsidRPr="00D50EF4" w:rsidDel="003C3133">
          <w:rPr>
            <w:rFonts w:cs="Arial"/>
            <w:sz w:val="18"/>
            <w:szCs w:val="18"/>
          </w:rPr>
          <w:delText xml:space="preserve">, </w:delText>
        </w:r>
      </w:del>
      <w:r w:rsidRPr="00D50EF4">
        <w:rPr>
          <w:rFonts w:cs="Arial"/>
          <w:sz w:val="18"/>
          <w:szCs w:val="18"/>
        </w:rPr>
        <w:t>Inc.</w:t>
      </w:r>
      <w:del w:id="34" w:author="SHU LIU （刘姝）" w:date="2023-10-25T16:44:00Z">
        <w:r w:rsidRPr="00D50EF4" w:rsidDel="003C3133">
          <w:rPr>
            <w:rFonts w:cs="Arial"/>
            <w:sz w:val="18"/>
            <w:szCs w:val="18"/>
          </w:rPr>
          <w:delText xml:space="preserve"> </w:delText>
        </w:r>
      </w:del>
      <w:r w:rsidRPr="00D50EF4">
        <w:rPr>
          <w:rFonts w:cs="Arial"/>
          <w:sz w:val="18"/>
          <w:szCs w:val="18"/>
        </w:rPr>
        <w:t xml:space="preserve"> </w:t>
      </w:r>
      <w:del w:id="35" w:author="SHU LIU （刘姝）" w:date="2023-10-25T16:44:00Z">
        <w:r w:rsidRPr="00D50EF4" w:rsidDel="003C3133">
          <w:rPr>
            <w:rFonts w:cs="Arial"/>
            <w:sz w:val="18"/>
            <w:szCs w:val="18"/>
          </w:rPr>
          <w:delText xml:space="preserve">All rights reserved.  </w:delText>
        </w:r>
      </w:del>
      <w:r w:rsidRPr="00D50EF4">
        <w:rPr>
          <w:rFonts w:cs="Arial"/>
          <w:sz w:val="18"/>
          <w:szCs w:val="18"/>
        </w:rPr>
        <w:t xml:space="preserve">This </w:t>
      </w:r>
      <w:r w:rsidR="00680B9A">
        <w:rPr>
          <w:rFonts w:cs="Arial"/>
          <w:sz w:val="18"/>
          <w:szCs w:val="18"/>
        </w:rPr>
        <w:t>ki</w:t>
      </w:r>
      <w:r w:rsidRPr="00D50EF4">
        <w:rPr>
          <w:rFonts w:cs="Arial"/>
          <w:sz w:val="18"/>
          <w:szCs w:val="18"/>
        </w:rPr>
        <w:t xml:space="preserve">t allows you to test your products for compatibility with </w:t>
      </w:r>
      <w:proofErr w:type="spellStart"/>
      <w:r w:rsidR="00077CE9">
        <w:rPr>
          <w:rFonts w:cs="Arial"/>
          <w:sz w:val="18"/>
          <w:szCs w:val="18"/>
        </w:rPr>
        <w:t>XenServer</w:t>
      </w:r>
      <w:proofErr w:type="spellEnd"/>
      <w:r w:rsidRPr="00D50EF4">
        <w:rPr>
          <w:rFonts w:cs="Arial"/>
          <w:sz w:val="18"/>
          <w:szCs w:val="18"/>
        </w:rPr>
        <w:t xml:space="preserve"> products.  Actual compatibility results may vary.  The </w:t>
      </w:r>
      <w:r w:rsidR="00680B9A">
        <w:rPr>
          <w:rFonts w:cs="Arial"/>
          <w:sz w:val="18"/>
          <w:szCs w:val="18"/>
        </w:rPr>
        <w:t>ki</w:t>
      </w:r>
      <w:r w:rsidRPr="00D50EF4">
        <w:rPr>
          <w:rFonts w:cs="Arial"/>
          <w:sz w:val="18"/>
          <w:szCs w:val="18"/>
        </w:rPr>
        <w:t xml:space="preserve">t is not designed to test for all compatibility scenarios.  Should you use the </w:t>
      </w:r>
      <w:r w:rsidR="00680B9A">
        <w:rPr>
          <w:rFonts w:cs="Arial"/>
          <w:sz w:val="18"/>
          <w:szCs w:val="18"/>
        </w:rPr>
        <w:t>kit</w:t>
      </w:r>
      <w:r w:rsidRPr="00D50EF4">
        <w:rPr>
          <w:rFonts w:cs="Arial"/>
          <w:sz w:val="18"/>
          <w:szCs w:val="18"/>
        </w:rPr>
        <w:t xml:space="preserve">, you must not misrepresent the nature of the results to third parties. TO THE EXTENT PERMITTED BY APPLICABLE LAW, </w:t>
      </w:r>
      <w:r w:rsidR="00077CE9">
        <w:rPr>
          <w:rFonts w:cs="Arial"/>
          <w:sz w:val="18"/>
          <w:szCs w:val="18"/>
        </w:rPr>
        <w:t>XENSERVER</w:t>
      </w:r>
      <w:r w:rsidRPr="00D50EF4">
        <w:rPr>
          <w:rFonts w:cs="Arial"/>
          <w:sz w:val="18"/>
          <w:szCs w:val="18"/>
        </w:rPr>
        <w:t xml:space="preserve"> MAKES AND YOU RECEIVE NO WARRANTIES OR CONDITIONS, EXPRESS, IMPLIED, STATUTORY OR OTHERWISE, AND </w:t>
      </w:r>
      <w:r w:rsidR="00077CE9">
        <w:rPr>
          <w:rFonts w:cs="Arial"/>
          <w:sz w:val="18"/>
          <w:szCs w:val="18"/>
        </w:rPr>
        <w:t>XENSERVER</w:t>
      </w:r>
      <w:r w:rsidRPr="00D50EF4">
        <w:rPr>
          <w:rFonts w:cs="Arial"/>
          <w:sz w:val="18"/>
          <w:szCs w:val="18"/>
        </w:rPr>
        <w:t xml:space="preserve"> SPECIFICALLY DISCLAIMS WITH RESPECT TO THE </w:t>
      </w:r>
      <w:r w:rsidR="00680B9A">
        <w:rPr>
          <w:rFonts w:cs="Arial"/>
          <w:sz w:val="18"/>
          <w:szCs w:val="18"/>
        </w:rPr>
        <w:t>KI</w:t>
      </w:r>
      <w:r w:rsidRPr="00D50EF4">
        <w:rPr>
          <w:rFonts w:cs="Arial"/>
          <w:sz w:val="18"/>
          <w:szCs w:val="18"/>
        </w:rPr>
        <w:t xml:space="preserve">T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w:t>
      </w:r>
      <w:r w:rsidR="00077CE9">
        <w:rPr>
          <w:rFonts w:cs="Arial"/>
          <w:sz w:val="18"/>
          <w:szCs w:val="18"/>
        </w:rPr>
        <w:t>XENSERVER</w:t>
      </w:r>
      <w:r w:rsidRPr="00D50EF4">
        <w:rPr>
          <w:rFonts w:cs="Arial"/>
          <w:sz w:val="18"/>
          <w:szCs w:val="18"/>
        </w:rPr>
        <w:t xml:space="preserve">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w:t>
      </w:r>
      <w:r w:rsidR="00077CE9">
        <w:rPr>
          <w:rFonts w:cs="Arial"/>
          <w:sz w:val="18"/>
          <w:szCs w:val="18"/>
        </w:rPr>
        <w:t>XENSERVER</w:t>
      </w:r>
      <w:r w:rsidRPr="00D50EF4">
        <w:rPr>
          <w:rFonts w:cs="Arial"/>
          <w:sz w:val="18"/>
          <w:szCs w:val="18"/>
        </w:rPr>
        <w:t xml:space="preserve"> HAS BEEN ADVISED OF THE POSSIBILITY OF SUCH DAMAGES.</w:t>
      </w:r>
    </w:p>
    <w:p w14:paraId="3B9BBD5C" w14:textId="77777777" w:rsidR="00F61C9E" w:rsidRPr="00DF17B6" w:rsidRDefault="00F61C9E" w:rsidP="00F61C9E">
      <w:pPr>
        <w:rPr>
          <w:rFonts w:eastAsia="Calibri" w:cs="Calibri"/>
          <w:sz w:val="16"/>
          <w:szCs w:val="16"/>
        </w:rPr>
      </w:pPr>
    </w:p>
    <w:p w14:paraId="60BC3F12" w14:textId="77777777" w:rsidR="00F61C9E" w:rsidRPr="00DF17B6" w:rsidRDefault="00F61C9E" w:rsidP="00F61C9E">
      <w:pPr>
        <w:rPr>
          <w:rFonts w:eastAsia="Calibri" w:cs="Calibri"/>
          <w:sz w:val="16"/>
          <w:szCs w:val="16"/>
        </w:rPr>
      </w:pPr>
    </w:p>
    <w:p w14:paraId="30CC8EC6" w14:textId="77777777" w:rsidR="00F61C9E" w:rsidRPr="00DF17B6" w:rsidRDefault="00F61C9E" w:rsidP="00F61C9E">
      <w:pPr>
        <w:rPr>
          <w:rFonts w:eastAsia="Calibri" w:cs="Calibri"/>
          <w:sz w:val="16"/>
          <w:szCs w:val="16"/>
        </w:rPr>
      </w:pPr>
    </w:p>
    <w:p w14:paraId="328E17B9" w14:textId="77777777" w:rsidR="00F61C9E" w:rsidRPr="00DF17B6" w:rsidRDefault="00F61C9E" w:rsidP="00F61C9E">
      <w:pPr>
        <w:rPr>
          <w:rFonts w:eastAsia="Calibri" w:cs="Calibri"/>
          <w:sz w:val="16"/>
          <w:szCs w:val="16"/>
        </w:rPr>
      </w:pPr>
    </w:p>
    <w:p w14:paraId="1030ED3A" w14:textId="77777777" w:rsidR="00F61C9E" w:rsidRPr="00DF17B6" w:rsidRDefault="00F61C9E" w:rsidP="00F61C9E">
      <w:pPr>
        <w:rPr>
          <w:rFonts w:eastAsia="Calibri" w:cs="Calibri"/>
          <w:sz w:val="16"/>
          <w:szCs w:val="16"/>
        </w:rPr>
      </w:pPr>
    </w:p>
    <w:p w14:paraId="40097574" w14:textId="77777777" w:rsidR="00F61C9E" w:rsidRPr="00DF17B6" w:rsidRDefault="00F61C9E" w:rsidP="00F61C9E">
      <w:pPr>
        <w:rPr>
          <w:rFonts w:eastAsia="Calibri" w:cs="Calibri"/>
          <w:sz w:val="16"/>
          <w:szCs w:val="16"/>
        </w:rPr>
      </w:pPr>
    </w:p>
    <w:p w14:paraId="45EBC380" w14:textId="77777777" w:rsidR="00F61C9E" w:rsidRPr="00DF17B6" w:rsidRDefault="00F61C9E" w:rsidP="00F61C9E">
      <w:pPr>
        <w:rPr>
          <w:rFonts w:eastAsia="Calibri" w:cs="Calibri"/>
          <w:sz w:val="16"/>
          <w:szCs w:val="16"/>
        </w:rPr>
      </w:pPr>
    </w:p>
    <w:p w14:paraId="00B7CF9C" w14:textId="77777777" w:rsidR="00F61C9E" w:rsidRPr="00DF17B6" w:rsidRDefault="00F61C9E" w:rsidP="00256A8F">
      <w:pPr>
        <w:tabs>
          <w:tab w:val="left" w:pos="2972"/>
        </w:tabs>
        <w:rPr>
          <w:rFonts w:eastAsia="Calibri" w:cs="Calibri"/>
          <w:sz w:val="16"/>
          <w:szCs w:val="16"/>
        </w:rPr>
      </w:pPr>
    </w:p>
    <w:p w14:paraId="26A43970" w14:textId="77777777" w:rsidR="00F61C9E" w:rsidRPr="00DF17B6" w:rsidRDefault="00F61C9E" w:rsidP="000A065A">
      <w:pPr>
        <w:rPr>
          <w:rFonts w:eastAsia="Calibri" w:cs="Calibri"/>
          <w:sz w:val="16"/>
          <w:szCs w:val="16"/>
        </w:rPr>
      </w:pPr>
    </w:p>
    <w:sectPr w:rsidR="00F61C9E" w:rsidRPr="00DF17B6" w:rsidSect="00990631">
      <w:headerReference w:type="default" r:id="rId8"/>
      <w:footerReference w:type="default" r:id="rId9"/>
      <w:headerReference w:type="first" r:id="rId10"/>
      <w:footnotePr>
        <w:numRestart w:val="eachSect"/>
      </w:footnotePr>
      <w:pgSz w:w="11920" w:h="16840"/>
      <w:pgMar w:top="1240" w:right="1300" w:bottom="1380" w:left="1300"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25AA4" w14:textId="77777777" w:rsidR="003257A7" w:rsidRDefault="003257A7">
      <w:pPr>
        <w:spacing w:after="0" w:line="240" w:lineRule="auto"/>
      </w:pPr>
      <w:r>
        <w:separator/>
      </w:r>
    </w:p>
  </w:endnote>
  <w:endnote w:type="continuationSeparator" w:id="0">
    <w:p w14:paraId="59A85DCD" w14:textId="77777777" w:rsidR="003257A7" w:rsidRDefault="0032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ublic Sans Light">
    <w:altName w:val="Calibri"/>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Helvetica 55 Roman">
    <w:altName w:val="Cambria"/>
    <w:panose1 w:val="00000000000000000000"/>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D50B" w14:textId="77777777" w:rsidR="006A719B" w:rsidRDefault="00487BCD" w:rsidP="006A719B">
    <w:pPr>
      <w:pStyle w:val="Footer"/>
      <w:jc w:val="right"/>
    </w:pPr>
    <w:r>
      <w:rPr>
        <w:noProof/>
        <w:lang w:val="en-GB" w:eastAsia="en-GB"/>
      </w:rPr>
      <mc:AlternateContent>
        <mc:Choice Requires="wps">
          <w:drawing>
            <wp:anchor distT="45720" distB="45720" distL="114300" distR="114300" simplePos="0" relativeHeight="251657728" behindDoc="0" locked="0" layoutInCell="1" allowOverlap="1" wp14:anchorId="34CE7524" wp14:editId="6F70B5E0">
              <wp:simplePos x="0" y="0"/>
              <wp:positionH relativeFrom="margin">
                <wp:align>left</wp:align>
              </wp:positionH>
              <wp:positionV relativeFrom="paragraph">
                <wp:posOffset>5715</wp:posOffset>
              </wp:positionV>
              <wp:extent cx="54406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noFill/>
                        <a:miter lim="800000"/>
                        <a:headEnd/>
                        <a:tailEnd/>
                      </a:ln>
                    </wps:spPr>
                    <wps:txbx>
                      <w:txbxContent>
                        <w:p w14:paraId="0CE1301B" w14:textId="638C6DB9" w:rsidR="00487BCD" w:rsidRPr="00487BCD" w:rsidRDefault="00077CE9">
                          <w:pPr>
                            <w:rPr>
                              <w:sz w:val="20"/>
                              <w:szCs w:val="20"/>
                              <w:lang w:val="en-GB"/>
                            </w:rPr>
                          </w:pPr>
                          <w:proofErr w:type="spellStart"/>
                          <w:r>
                            <w:rPr>
                              <w:sz w:val="20"/>
                              <w:szCs w:val="20"/>
                              <w:lang w:val="en-GB"/>
                            </w:rPr>
                            <w:t>XenServer</w:t>
                          </w:r>
                          <w:proofErr w:type="spellEnd"/>
                          <w:r w:rsidR="008914D9" w:rsidRPr="008914D9">
                            <w:rPr>
                              <w:sz w:val="20"/>
                              <w:szCs w:val="20"/>
                              <w:lang w:val="en-GB"/>
                            </w:rPr>
                            <w:t xml:space="preserve"> </w:t>
                          </w:r>
                          <w:r w:rsidR="00B45CB1">
                            <w:rPr>
                              <w:sz w:val="20"/>
                              <w:szCs w:val="20"/>
                              <w:lang w:val="en-GB"/>
                            </w:rPr>
                            <w:t>8</w:t>
                          </w:r>
                          <w:r w:rsidR="00CB26A4">
                            <w:rPr>
                              <w:sz w:val="20"/>
                              <w:szCs w:val="20"/>
                              <w:lang w:val="en-GB"/>
                            </w:rPr>
                            <w:t xml:space="preserve"> </w:t>
                          </w:r>
                          <w:del w:id="36" w:author="SHU LIU （刘姝）" w:date="2023-10-25T16:44:00Z">
                            <w:r w:rsidR="00CB26A4" w:rsidDel="003C3133">
                              <w:rPr>
                                <w:sz w:val="20"/>
                                <w:szCs w:val="20"/>
                                <w:lang w:val="en-GB"/>
                              </w:rPr>
                              <w:delText>Stream</w:delText>
                            </w:r>
                            <w:r w:rsidR="00B45CB1" w:rsidDel="003C3133">
                              <w:rPr>
                                <w:sz w:val="20"/>
                                <w:szCs w:val="20"/>
                                <w:lang w:val="en-GB"/>
                              </w:rPr>
                              <w:delText xml:space="preserve"> </w:delText>
                            </w:r>
                          </w:del>
                          <w:r w:rsidR="008914D9" w:rsidRPr="008914D9">
                            <w:rPr>
                              <w:sz w:val="20"/>
                              <w:szCs w:val="20"/>
                              <w:lang w:val="en-GB"/>
                            </w:rPr>
                            <w:t>SR-IOV Certification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CE7524" id="_x0000_t202" coordsize="21600,21600" o:spt="202" path="m,l,21600r21600,l21600,xe">
              <v:stroke joinstyle="miter"/>
              <v:path gradientshapeok="t" o:connecttype="rect"/>
            </v:shapetype>
            <v:shape id="Text Box 2" o:spid="_x0000_s1026" type="#_x0000_t202" style="position:absolute;left:0;text-align:left;margin-left:0;margin-top:.45pt;width:428.4pt;height:110.6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" stroked="f">
              <v:textbox style="mso-fit-shape-to-text:t">
                <w:txbxContent>
                  <w:p w14:paraId="0CE1301B" w14:textId="638C6DB9" w:rsidR="00487BCD" w:rsidRPr="00487BCD" w:rsidRDefault="00077CE9">
                    <w:pPr>
                      <w:rPr>
                        <w:sz w:val="20"/>
                        <w:szCs w:val="20"/>
                        <w:lang w:val="en-GB"/>
                      </w:rPr>
                    </w:pPr>
                    <w:proofErr w:type="spellStart"/>
                    <w:r>
                      <w:rPr>
                        <w:sz w:val="20"/>
                        <w:szCs w:val="20"/>
                        <w:lang w:val="en-GB"/>
                      </w:rPr>
                      <w:t>XenServer</w:t>
                    </w:r>
                    <w:proofErr w:type="spellEnd"/>
                    <w:r w:rsidR="008914D9" w:rsidRPr="008914D9">
                      <w:rPr>
                        <w:sz w:val="20"/>
                        <w:szCs w:val="20"/>
                        <w:lang w:val="en-GB"/>
                      </w:rPr>
                      <w:t xml:space="preserve"> </w:t>
                    </w:r>
                    <w:r w:rsidR="00B45CB1">
                      <w:rPr>
                        <w:sz w:val="20"/>
                        <w:szCs w:val="20"/>
                        <w:lang w:val="en-GB"/>
                      </w:rPr>
                      <w:t>8</w:t>
                    </w:r>
                    <w:r w:rsidR="00CB26A4">
                      <w:rPr>
                        <w:sz w:val="20"/>
                        <w:szCs w:val="20"/>
                        <w:lang w:val="en-GB"/>
                      </w:rPr>
                      <w:t xml:space="preserve"> </w:t>
                    </w:r>
                    <w:del w:id="37" w:author="SHU LIU （刘姝）" w:date="2023-10-25T16:44:00Z">
                      <w:r w:rsidR="00CB26A4" w:rsidDel="003C3133">
                        <w:rPr>
                          <w:sz w:val="20"/>
                          <w:szCs w:val="20"/>
                          <w:lang w:val="en-GB"/>
                        </w:rPr>
                        <w:delText>Stream</w:delText>
                      </w:r>
                      <w:r w:rsidR="00B45CB1" w:rsidDel="003C3133">
                        <w:rPr>
                          <w:sz w:val="20"/>
                          <w:szCs w:val="20"/>
                          <w:lang w:val="en-GB"/>
                        </w:rPr>
                        <w:delText xml:space="preserve"> </w:delText>
                      </w:r>
                    </w:del>
                    <w:r w:rsidR="008914D9" w:rsidRPr="008914D9">
                      <w:rPr>
                        <w:sz w:val="20"/>
                        <w:szCs w:val="20"/>
                        <w:lang w:val="en-GB"/>
                      </w:rPr>
                      <w:t>SR-IOV Certification Form</w:t>
                    </w:r>
                  </w:p>
                </w:txbxContent>
              </v:textbox>
              <w10:wrap type="square" anchorx="margin"/>
            </v:shape>
          </w:pict>
        </mc:Fallback>
      </mc:AlternateContent>
    </w:r>
    <w:r w:rsidR="006A719B">
      <w:fldChar w:fldCharType="begin"/>
    </w:r>
    <w:r w:rsidR="006A719B">
      <w:instrText xml:space="preserve"> PAGE  \* Arabic  \* MERGEFORMAT </w:instrText>
    </w:r>
    <w:r w:rsidR="006A719B">
      <w:fldChar w:fldCharType="separate"/>
    </w:r>
    <w:r w:rsidR="0010269E">
      <w:rPr>
        <w:noProof/>
      </w:rPr>
      <w:t>3</w:t>
    </w:r>
    <w:r w:rsidR="006A71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39A5" w14:textId="77777777" w:rsidR="003257A7" w:rsidRDefault="003257A7">
      <w:pPr>
        <w:spacing w:after="0" w:line="240" w:lineRule="auto"/>
      </w:pPr>
      <w:r>
        <w:separator/>
      </w:r>
    </w:p>
  </w:footnote>
  <w:footnote w:type="continuationSeparator" w:id="0">
    <w:p w14:paraId="563E7D4E" w14:textId="77777777" w:rsidR="003257A7" w:rsidRDefault="00325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575A" w14:textId="77777777" w:rsidR="00990631" w:rsidRDefault="0061433B">
    <w:pPr>
      <w:pStyle w:val="Header"/>
    </w:pPr>
    <w:r>
      <w:rPr>
        <w:noProof/>
        <w:lang w:val="en-GB" w:eastAsia="en-GB"/>
      </w:rPr>
      <w:drawing>
        <wp:inline distT="0" distB="0" distL="0" distR="0" wp14:anchorId="395012D7" wp14:editId="5C46933B">
          <wp:extent cx="285750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C4E9" w14:textId="77777777" w:rsidR="006A719B" w:rsidRDefault="000437C2">
    <w:pPr>
      <w:pStyle w:val="Header"/>
    </w:pPr>
    <w:r>
      <w:rPr>
        <w:noProof/>
        <w:lang w:val="en-GB" w:eastAsia="en-GB"/>
      </w:rPr>
      <w:drawing>
        <wp:inline distT="0" distB="0" distL="0" distR="0" wp14:anchorId="51FE3D5F" wp14:editId="35CC8456">
          <wp:extent cx="2857500"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r w:rsidR="006A719B" w:rsidRPr="001E702B">
      <w:rPr>
        <w:rFonts w:ascii="Calibri" w:hAnsi="Calibri" w:cs="Times New Roman"/>
        <w:noProof/>
        <w:sz w:val="20"/>
        <w:lang w:val="en-GB" w:eastAsia="en-GB"/>
      </w:rPr>
      <mc:AlternateContent>
        <mc:Choice Requires="wps">
          <w:drawing>
            <wp:anchor distT="0" distB="0" distL="114300" distR="114300" simplePos="0" relativeHeight="251656704" behindDoc="0" locked="0" layoutInCell="1" allowOverlap="1" wp14:anchorId="120F9806" wp14:editId="7B47CF1B">
              <wp:simplePos x="0" y="0"/>
              <wp:positionH relativeFrom="column">
                <wp:posOffset>246197</wp:posOffset>
              </wp:positionH>
              <wp:positionV relativeFrom="paragraph">
                <wp:posOffset>445715</wp:posOffset>
              </wp:positionV>
              <wp:extent cx="6643370" cy="619125"/>
              <wp:effectExtent l="0" t="0"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4ECFD" w14:textId="5245C1F6"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1 </w:t>
                          </w:r>
                          <w:r>
                            <w:rPr>
                              <w:color w:val="FFFFFF" w:themeColor="background1"/>
                              <w:sz w:val="32"/>
                              <w:szCs w:val="32"/>
                            </w:rPr>
                            <w:t>VDI Encryption Guide</w:t>
                          </w:r>
                        </w:p>
                        <w:p w14:paraId="12F47650"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type w14:anchorId="120F9806" id="_x0000_t202" coordsize="21600,21600" o:spt="202" path="m,l,21600r21600,l21600,xe">
              <v:stroke joinstyle="miter"/>
              <v:path gradientshapeok="t" o:connecttype="rect"/>
            </v:shapetype>
            <v:shape id="Text Box 3" o:spid="_x0000_s1027" type="#_x0000_t202" style="position:absolute;margin-left:19.4pt;margin-top:35.1pt;width:523.1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" filled="f" stroked="f">
              <v:textbox inset="0,0,0,0">
                <w:txbxContent>
                  <w:p w14:paraId="17B4ECFD" w14:textId="5245C1F6"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1 </w:t>
                    </w:r>
                    <w:r>
                      <w:rPr>
                        <w:color w:val="FFFFFF" w:themeColor="background1"/>
                        <w:sz w:val="32"/>
                        <w:szCs w:val="32"/>
                      </w:rPr>
                      <w:t>VDI Encryption Guide</w:t>
                    </w:r>
                  </w:p>
                  <w:p w14:paraId="12F47650"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A81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729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0D8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B2E6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1E7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EA39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74F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9CC2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00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67B"/>
    <w:multiLevelType w:val="hybridMultilevel"/>
    <w:tmpl w:val="CC4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A758C"/>
    <w:multiLevelType w:val="hybridMultilevel"/>
    <w:tmpl w:val="BBE84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F1FDF"/>
    <w:multiLevelType w:val="hybridMultilevel"/>
    <w:tmpl w:val="D4F8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D0947"/>
    <w:multiLevelType w:val="hybridMultilevel"/>
    <w:tmpl w:val="173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70FB8"/>
    <w:multiLevelType w:val="hybridMultilevel"/>
    <w:tmpl w:val="0ADC0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5132F4"/>
    <w:multiLevelType w:val="hybridMultilevel"/>
    <w:tmpl w:val="10B2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EC4255"/>
    <w:multiLevelType w:val="hybridMultilevel"/>
    <w:tmpl w:val="01DE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034A90"/>
    <w:multiLevelType w:val="hybridMultilevel"/>
    <w:tmpl w:val="6AAC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CA7645"/>
    <w:multiLevelType w:val="hybridMultilevel"/>
    <w:tmpl w:val="1272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5705D"/>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CF1587"/>
    <w:multiLevelType w:val="hybridMultilevel"/>
    <w:tmpl w:val="066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142C6D"/>
    <w:multiLevelType w:val="hybridMultilevel"/>
    <w:tmpl w:val="2926F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AA429A"/>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E3571"/>
    <w:multiLevelType w:val="hybridMultilevel"/>
    <w:tmpl w:val="66FA13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A13C3D"/>
    <w:multiLevelType w:val="hybridMultilevel"/>
    <w:tmpl w:val="83EC5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15677"/>
    <w:multiLevelType w:val="hybridMultilevel"/>
    <w:tmpl w:val="BB902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BE59C4"/>
    <w:multiLevelType w:val="hybridMultilevel"/>
    <w:tmpl w:val="D4A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E04A1"/>
    <w:multiLevelType w:val="hybridMultilevel"/>
    <w:tmpl w:val="6B94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B7009"/>
    <w:multiLevelType w:val="hybridMultilevel"/>
    <w:tmpl w:val="AD42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1A53AB"/>
    <w:multiLevelType w:val="hybridMultilevel"/>
    <w:tmpl w:val="0D46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2A6E5B"/>
    <w:multiLevelType w:val="hybridMultilevel"/>
    <w:tmpl w:val="C11A9330"/>
    <w:lvl w:ilvl="0" w:tplc="79623C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923B2B"/>
    <w:multiLevelType w:val="hybridMultilevel"/>
    <w:tmpl w:val="48A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3F35C4"/>
    <w:multiLevelType w:val="hybridMultilevel"/>
    <w:tmpl w:val="D4FC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02019D"/>
    <w:multiLevelType w:val="hybridMultilevel"/>
    <w:tmpl w:val="491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0B66BB"/>
    <w:multiLevelType w:val="hybridMultilevel"/>
    <w:tmpl w:val="E572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F86DA8"/>
    <w:multiLevelType w:val="hybridMultilevel"/>
    <w:tmpl w:val="47B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A4230B"/>
    <w:multiLevelType w:val="hybridMultilevel"/>
    <w:tmpl w:val="20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561014">
    <w:abstractNumId w:val="9"/>
  </w:num>
  <w:num w:numId="2" w16cid:durableId="182594161">
    <w:abstractNumId w:val="7"/>
  </w:num>
  <w:num w:numId="3" w16cid:durableId="1815635681">
    <w:abstractNumId w:val="6"/>
  </w:num>
  <w:num w:numId="4" w16cid:durableId="915364616">
    <w:abstractNumId w:val="5"/>
  </w:num>
  <w:num w:numId="5" w16cid:durableId="115177145">
    <w:abstractNumId w:val="4"/>
  </w:num>
  <w:num w:numId="6" w16cid:durableId="468517495">
    <w:abstractNumId w:val="8"/>
  </w:num>
  <w:num w:numId="7" w16cid:durableId="383676004">
    <w:abstractNumId w:val="3"/>
  </w:num>
  <w:num w:numId="8" w16cid:durableId="1432163282">
    <w:abstractNumId w:val="2"/>
  </w:num>
  <w:num w:numId="9" w16cid:durableId="1396508357">
    <w:abstractNumId w:val="1"/>
  </w:num>
  <w:num w:numId="10" w16cid:durableId="1136415729">
    <w:abstractNumId w:val="0"/>
  </w:num>
  <w:num w:numId="11" w16cid:durableId="760686007">
    <w:abstractNumId w:val="36"/>
  </w:num>
  <w:num w:numId="12" w16cid:durableId="1069578003">
    <w:abstractNumId w:val="20"/>
  </w:num>
  <w:num w:numId="13" w16cid:durableId="1361197332">
    <w:abstractNumId w:val="27"/>
  </w:num>
  <w:num w:numId="14" w16cid:durableId="1811436863">
    <w:abstractNumId w:val="30"/>
  </w:num>
  <w:num w:numId="15" w16cid:durableId="262345667">
    <w:abstractNumId w:val="18"/>
  </w:num>
  <w:num w:numId="16" w16cid:durableId="672495847">
    <w:abstractNumId w:val="26"/>
  </w:num>
  <w:num w:numId="17" w16cid:durableId="692027140">
    <w:abstractNumId w:val="13"/>
  </w:num>
  <w:num w:numId="18" w16cid:durableId="1760103007">
    <w:abstractNumId w:val="23"/>
  </w:num>
  <w:num w:numId="19" w16cid:durableId="2060208006">
    <w:abstractNumId w:val="15"/>
  </w:num>
  <w:num w:numId="20" w16cid:durableId="1133913521">
    <w:abstractNumId w:val="12"/>
  </w:num>
  <w:num w:numId="21" w16cid:durableId="429665795">
    <w:abstractNumId w:val="34"/>
  </w:num>
  <w:num w:numId="22" w16cid:durableId="461194504">
    <w:abstractNumId w:val="10"/>
  </w:num>
  <w:num w:numId="23" w16cid:durableId="358245422">
    <w:abstractNumId w:val="14"/>
  </w:num>
  <w:num w:numId="24" w16cid:durableId="693772125">
    <w:abstractNumId w:val="21"/>
  </w:num>
  <w:num w:numId="25" w16cid:durableId="1016614418">
    <w:abstractNumId w:val="33"/>
  </w:num>
  <w:num w:numId="26" w16cid:durableId="1999579494">
    <w:abstractNumId w:val="17"/>
  </w:num>
  <w:num w:numId="27" w16cid:durableId="1686007746">
    <w:abstractNumId w:val="24"/>
  </w:num>
  <w:num w:numId="28" w16cid:durableId="586118450">
    <w:abstractNumId w:val="11"/>
  </w:num>
  <w:num w:numId="29" w16cid:durableId="1563246367">
    <w:abstractNumId w:val="31"/>
  </w:num>
  <w:num w:numId="30" w16cid:durableId="782457563">
    <w:abstractNumId w:val="16"/>
  </w:num>
  <w:num w:numId="31" w16cid:durableId="609242458">
    <w:abstractNumId w:val="19"/>
  </w:num>
  <w:num w:numId="32" w16cid:durableId="691610381">
    <w:abstractNumId w:val="29"/>
  </w:num>
  <w:num w:numId="33" w16cid:durableId="2063092663">
    <w:abstractNumId w:val="35"/>
  </w:num>
  <w:num w:numId="34" w16cid:durableId="1479613803">
    <w:abstractNumId w:val="28"/>
  </w:num>
  <w:num w:numId="35" w16cid:durableId="261652102">
    <w:abstractNumId w:val="22"/>
  </w:num>
  <w:num w:numId="36" w16cid:durableId="1193223087">
    <w:abstractNumId w:val="32"/>
  </w:num>
  <w:num w:numId="37" w16cid:durableId="94628069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 LIU （刘姝）">
    <w15:presenceInfo w15:providerId="AD" w15:userId="S::catherine.liu@citrix.com::83ad7848-718d-47c0-996a-cd3f06ad1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trackRevisions/>
  <w:documentProtection w:edit="forms" w:enforcement="0"/>
  <w:defaultTabStop w:val="720"/>
  <w:drawingGridHorizontalSpacing w:val="11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4"/>
    <w:rsid w:val="00001D8D"/>
    <w:rsid w:val="00004FCF"/>
    <w:rsid w:val="0000609F"/>
    <w:rsid w:val="00006567"/>
    <w:rsid w:val="00021D00"/>
    <w:rsid w:val="00026085"/>
    <w:rsid w:val="000437C2"/>
    <w:rsid w:val="00044005"/>
    <w:rsid w:val="00053ADC"/>
    <w:rsid w:val="00053D93"/>
    <w:rsid w:val="00054099"/>
    <w:rsid w:val="00054186"/>
    <w:rsid w:val="00054FFD"/>
    <w:rsid w:val="00060081"/>
    <w:rsid w:val="00065DE0"/>
    <w:rsid w:val="00067D74"/>
    <w:rsid w:val="0007100C"/>
    <w:rsid w:val="00072178"/>
    <w:rsid w:val="0007288B"/>
    <w:rsid w:val="00073230"/>
    <w:rsid w:val="000753BE"/>
    <w:rsid w:val="00076A56"/>
    <w:rsid w:val="00077CE9"/>
    <w:rsid w:val="0008107E"/>
    <w:rsid w:val="00084B73"/>
    <w:rsid w:val="00085FC9"/>
    <w:rsid w:val="000A065A"/>
    <w:rsid w:val="000A49EB"/>
    <w:rsid w:val="000A5063"/>
    <w:rsid w:val="000A58BD"/>
    <w:rsid w:val="000A5D24"/>
    <w:rsid w:val="000A750E"/>
    <w:rsid w:val="000A7F86"/>
    <w:rsid w:val="000B216E"/>
    <w:rsid w:val="000B2C76"/>
    <w:rsid w:val="000B59A9"/>
    <w:rsid w:val="000B6AF9"/>
    <w:rsid w:val="000B7919"/>
    <w:rsid w:val="000C07AE"/>
    <w:rsid w:val="000C7D11"/>
    <w:rsid w:val="000D4008"/>
    <w:rsid w:val="000D6D49"/>
    <w:rsid w:val="000E32BB"/>
    <w:rsid w:val="000E3AA4"/>
    <w:rsid w:val="000F20AC"/>
    <w:rsid w:val="001002FF"/>
    <w:rsid w:val="00100573"/>
    <w:rsid w:val="0010269E"/>
    <w:rsid w:val="00115AB3"/>
    <w:rsid w:val="00117EF6"/>
    <w:rsid w:val="00120084"/>
    <w:rsid w:val="00123097"/>
    <w:rsid w:val="001234C2"/>
    <w:rsid w:val="001246C6"/>
    <w:rsid w:val="001247D0"/>
    <w:rsid w:val="0013417F"/>
    <w:rsid w:val="00147FCF"/>
    <w:rsid w:val="001500F0"/>
    <w:rsid w:val="00150A83"/>
    <w:rsid w:val="00151C88"/>
    <w:rsid w:val="00153198"/>
    <w:rsid w:val="00155171"/>
    <w:rsid w:val="001831AF"/>
    <w:rsid w:val="00183E91"/>
    <w:rsid w:val="00184E29"/>
    <w:rsid w:val="001863BA"/>
    <w:rsid w:val="00196A4C"/>
    <w:rsid w:val="001A6E2E"/>
    <w:rsid w:val="001B2FFF"/>
    <w:rsid w:val="001B763E"/>
    <w:rsid w:val="001C48EE"/>
    <w:rsid w:val="001C5091"/>
    <w:rsid w:val="001C7001"/>
    <w:rsid w:val="001D4DAE"/>
    <w:rsid w:val="001E07E2"/>
    <w:rsid w:val="001E1438"/>
    <w:rsid w:val="001E66C0"/>
    <w:rsid w:val="001E702B"/>
    <w:rsid w:val="001F0023"/>
    <w:rsid w:val="001F0409"/>
    <w:rsid w:val="001F303D"/>
    <w:rsid w:val="001F6FBA"/>
    <w:rsid w:val="00200B8F"/>
    <w:rsid w:val="002053C4"/>
    <w:rsid w:val="0021501E"/>
    <w:rsid w:val="002204D1"/>
    <w:rsid w:val="00221015"/>
    <w:rsid w:val="002212BF"/>
    <w:rsid w:val="002234C1"/>
    <w:rsid w:val="00224646"/>
    <w:rsid w:val="0023034D"/>
    <w:rsid w:val="0023179D"/>
    <w:rsid w:val="00235E19"/>
    <w:rsid w:val="002367EE"/>
    <w:rsid w:val="002368E0"/>
    <w:rsid w:val="00236FD6"/>
    <w:rsid w:val="0024169B"/>
    <w:rsid w:val="002437D4"/>
    <w:rsid w:val="00252911"/>
    <w:rsid w:val="00256A8F"/>
    <w:rsid w:val="00262328"/>
    <w:rsid w:val="0027096C"/>
    <w:rsid w:val="00272F24"/>
    <w:rsid w:val="00287DE2"/>
    <w:rsid w:val="0029164F"/>
    <w:rsid w:val="002917D6"/>
    <w:rsid w:val="00297313"/>
    <w:rsid w:val="00297892"/>
    <w:rsid w:val="002A5C26"/>
    <w:rsid w:val="002A77D6"/>
    <w:rsid w:val="002B5539"/>
    <w:rsid w:val="002B7E66"/>
    <w:rsid w:val="002C3FB7"/>
    <w:rsid w:val="002C5C2F"/>
    <w:rsid w:val="002C5F2F"/>
    <w:rsid w:val="002D249F"/>
    <w:rsid w:val="002D5E87"/>
    <w:rsid w:val="002D621D"/>
    <w:rsid w:val="002E1FAD"/>
    <w:rsid w:val="002E3939"/>
    <w:rsid w:val="002E584D"/>
    <w:rsid w:val="002F17A7"/>
    <w:rsid w:val="002F49C6"/>
    <w:rsid w:val="00300C75"/>
    <w:rsid w:val="00311BC9"/>
    <w:rsid w:val="00313020"/>
    <w:rsid w:val="00314947"/>
    <w:rsid w:val="00322447"/>
    <w:rsid w:val="003257A7"/>
    <w:rsid w:val="00327093"/>
    <w:rsid w:val="00327A73"/>
    <w:rsid w:val="00332B78"/>
    <w:rsid w:val="00333CC8"/>
    <w:rsid w:val="00341619"/>
    <w:rsid w:val="00345875"/>
    <w:rsid w:val="00350C58"/>
    <w:rsid w:val="00351279"/>
    <w:rsid w:val="003519F2"/>
    <w:rsid w:val="003543E6"/>
    <w:rsid w:val="00354874"/>
    <w:rsid w:val="0035499D"/>
    <w:rsid w:val="00356BB5"/>
    <w:rsid w:val="00362D6D"/>
    <w:rsid w:val="00364BF9"/>
    <w:rsid w:val="0037031B"/>
    <w:rsid w:val="00377F68"/>
    <w:rsid w:val="00380B2E"/>
    <w:rsid w:val="003835ED"/>
    <w:rsid w:val="00386422"/>
    <w:rsid w:val="0039372C"/>
    <w:rsid w:val="003A6398"/>
    <w:rsid w:val="003A6B3B"/>
    <w:rsid w:val="003A7A1F"/>
    <w:rsid w:val="003B513E"/>
    <w:rsid w:val="003B6DD5"/>
    <w:rsid w:val="003C07F1"/>
    <w:rsid w:val="003C3133"/>
    <w:rsid w:val="003C40F5"/>
    <w:rsid w:val="003C5874"/>
    <w:rsid w:val="003F222F"/>
    <w:rsid w:val="003F5AE7"/>
    <w:rsid w:val="003F6CFE"/>
    <w:rsid w:val="004133EF"/>
    <w:rsid w:val="0041465F"/>
    <w:rsid w:val="004177B7"/>
    <w:rsid w:val="00430F2B"/>
    <w:rsid w:val="004330CF"/>
    <w:rsid w:val="004412AD"/>
    <w:rsid w:val="004419BC"/>
    <w:rsid w:val="0044221D"/>
    <w:rsid w:val="0045192E"/>
    <w:rsid w:val="00452126"/>
    <w:rsid w:val="00452503"/>
    <w:rsid w:val="00460941"/>
    <w:rsid w:val="00460BA8"/>
    <w:rsid w:val="0046435E"/>
    <w:rsid w:val="00467126"/>
    <w:rsid w:val="00467BC3"/>
    <w:rsid w:val="004704D8"/>
    <w:rsid w:val="004711D8"/>
    <w:rsid w:val="00472A91"/>
    <w:rsid w:val="00472F0C"/>
    <w:rsid w:val="00474EDF"/>
    <w:rsid w:val="00484D87"/>
    <w:rsid w:val="004874AA"/>
    <w:rsid w:val="0048752A"/>
    <w:rsid w:val="00487BCD"/>
    <w:rsid w:val="00494E52"/>
    <w:rsid w:val="004A0E3A"/>
    <w:rsid w:val="004A16B8"/>
    <w:rsid w:val="004A2803"/>
    <w:rsid w:val="004A7532"/>
    <w:rsid w:val="004B377D"/>
    <w:rsid w:val="004B4B29"/>
    <w:rsid w:val="004B71B1"/>
    <w:rsid w:val="004C0C12"/>
    <w:rsid w:val="004C1AB1"/>
    <w:rsid w:val="004C6BBE"/>
    <w:rsid w:val="004D0189"/>
    <w:rsid w:val="004D1B05"/>
    <w:rsid w:val="004D4628"/>
    <w:rsid w:val="004D5527"/>
    <w:rsid w:val="004D7D47"/>
    <w:rsid w:val="004E011D"/>
    <w:rsid w:val="004E097C"/>
    <w:rsid w:val="004E44ED"/>
    <w:rsid w:val="004E770E"/>
    <w:rsid w:val="004F015B"/>
    <w:rsid w:val="004F0CF4"/>
    <w:rsid w:val="004F35E6"/>
    <w:rsid w:val="00507124"/>
    <w:rsid w:val="0051425D"/>
    <w:rsid w:val="0051609E"/>
    <w:rsid w:val="005211E3"/>
    <w:rsid w:val="00524952"/>
    <w:rsid w:val="005352CA"/>
    <w:rsid w:val="0053591C"/>
    <w:rsid w:val="0054511E"/>
    <w:rsid w:val="00547AC1"/>
    <w:rsid w:val="0055640D"/>
    <w:rsid w:val="005569CE"/>
    <w:rsid w:val="00560E51"/>
    <w:rsid w:val="00561F27"/>
    <w:rsid w:val="00562A66"/>
    <w:rsid w:val="0057090A"/>
    <w:rsid w:val="00572A56"/>
    <w:rsid w:val="005747A7"/>
    <w:rsid w:val="00584B8A"/>
    <w:rsid w:val="0058760E"/>
    <w:rsid w:val="005B128D"/>
    <w:rsid w:val="005B34AA"/>
    <w:rsid w:val="005B450D"/>
    <w:rsid w:val="005C5025"/>
    <w:rsid w:val="005D0BFE"/>
    <w:rsid w:val="005E6AE1"/>
    <w:rsid w:val="005F4317"/>
    <w:rsid w:val="006022E7"/>
    <w:rsid w:val="00606077"/>
    <w:rsid w:val="00607906"/>
    <w:rsid w:val="00610B7F"/>
    <w:rsid w:val="0061433B"/>
    <w:rsid w:val="006177A2"/>
    <w:rsid w:val="00624D12"/>
    <w:rsid w:val="006256FA"/>
    <w:rsid w:val="00630FB8"/>
    <w:rsid w:val="006354C0"/>
    <w:rsid w:val="00640F9F"/>
    <w:rsid w:val="00650E1B"/>
    <w:rsid w:val="00655E33"/>
    <w:rsid w:val="006603B3"/>
    <w:rsid w:val="00662154"/>
    <w:rsid w:val="00662FAE"/>
    <w:rsid w:val="00665A5F"/>
    <w:rsid w:val="00667F9C"/>
    <w:rsid w:val="00674DA5"/>
    <w:rsid w:val="00680B9A"/>
    <w:rsid w:val="0068721B"/>
    <w:rsid w:val="00692096"/>
    <w:rsid w:val="006A1AD7"/>
    <w:rsid w:val="006A1B07"/>
    <w:rsid w:val="006A37F7"/>
    <w:rsid w:val="006A59DB"/>
    <w:rsid w:val="006A719B"/>
    <w:rsid w:val="006B2513"/>
    <w:rsid w:val="006B4BBE"/>
    <w:rsid w:val="006B4DC7"/>
    <w:rsid w:val="006C6D62"/>
    <w:rsid w:val="006C71D3"/>
    <w:rsid w:val="006C722B"/>
    <w:rsid w:val="006D3662"/>
    <w:rsid w:val="006D7388"/>
    <w:rsid w:val="006E1ECA"/>
    <w:rsid w:val="006E23A4"/>
    <w:rsid w:val="006E5FFF"/>
    <w:rsid w:val="006E7DAE"/>
    <w:rsid w:val="006F6644"/>
    <w:rsid w:val="0070201B"/>
    <w:rsid w:val="007023CD"/>
    <w:rsid w:val="007048E7"/>
    <w:rsid w:val="00712837"/>
    <w:rsid w:val="00715C33"/>
    <w:rsid w:val="00716716"/>
    <w:rsid w:val="00716EA4"/>
    <w:rsid w:val="007176E3"/>
    <w:rsid w:val="007204A6"/>
    <w:rsid w:val="00721457"/>
    <w:rsid w:val="007266CA"/>
    <w:rsid w:val="00732D6F"/>
    <w:rsid w:val="00744A6E"/>
    <w:rsid w:val="00753D2E"/>
    <w:rsid w:val="00756B23"/>
    <w:rsid w:val="00760BE1"/>
    <w:rsid w:val="00771B05"/>
    <w:rsid w:val="00772A08"/>
    <w:rsid w:val="00774803"/>
    <w:rsid w:val="00784FCF"/>
    <w:rsid w:val="007853E5"/>
    <w:rsid w:val="00787125"/>
    <w:rsid w:val="00795CEC"/>
    <w:rsid w:val="007A2890"/>
    <w:rsid w:val="007B0592"/>
    <w:rsid w:val="007B3A3E"/>
    <w:rsid w:val="007B4FC7"/>
    <w:rsid w:val="007B6AA7"/>
    <w:rsid w:val="007C277F"/>
    <w:rsid w:val="007C2C8C"/>
    <w:rsid w:val="007C5A4B"/>
    <w:rsid w:val="007C5EF7"/>
    <w:rsid w:val="007D1606"/>
    <w:rsid w:val="007D5E49"/>
    <w:rsid w:val="007D647A"/>
    <w:rsid w:val="007E521A"/>
    <w:rsid w:val="007E7B24"/>
    <w:rsid w:val="007F4FB8"/>
    <w:rsid w:val="007F5F91"/>
    <w:rsid w:val="007F708E"/>
    <w:rsid w:val="00806144"/>
    <w:rsid w:val="0080692E"/>
    <w:rsid w:val="0081094C"/>
    <w:rsid w:val="008112CA"/>
    <w:rsid w:val="00820488"/>
    <w:rsid w:val="00820759"/>
    <w:rsid w:val="00836813"/>
    <w:rsid w:val="00854C07"/>
    <w:rsid w:val="00854E39"/>
    <w:rsid w:val="00856510"/>
    <w:rsid w:val="0085755C"/>
    <w:rsid w:val="00861DF3"/>
    <w:rsid w:val="008635F0"/>
    <w:rsid w:val="00874EC3"/>
    <w:rsid w:val="0088085E"/>
    <w:rsid w:val="00886EB5"/>
    <w:rsid w:val="00890538"/>
    <w:rsid w:val="008914D9"/>
    <w:rsid w:val="00892635"/>
    <w:rsid w:val="0089466A"/>
    <w:rsid w:val="008A074D"/>
    <w:rsid w:val="008A0FDB"/>
    <w:rsid w:val="008A1536"/>
    <w:rsid w:val="008A371D"/>
    <w:rsid w:val="008A5195"/>
    <w:rsid w:val="008A5B03"/>
    <w:rsid w:val="008A6576"/>
    <w:rsid w:val="008B0022"/>
    <w:rsid w:val="008B0DF8"/>
    <w:rsid w:val="008C1F3C"/>
    <w:rsid w:val="008C2C5F"/>
    <w:rsid w:val="008C579F"/>
    <w:rsid w:val="008D015F"/>
    <w:rsid w:val="008D0672"/>
    <w:rsid w:val="008D1FA7"/>
    <w:rsid w:val="008D3723"/>
    <w:rsid w:val="008E1BA7"/>
    <w:rsid w:val="008E2E5C"/>
    <w:rsid w:val="008E7871"/>
    <w:rsid w:val="008F157F"/>
    <w:rsid w:val="008F3042"/>
    <w:rsid w:val="008F476C"/>
    <w:rsid w:val="009015CB"/>
    <w:rsid w:val="00910AD6"/>
    <w:rsid w:val="009120E7"/>
    <w:rsid w:val="009206FB"/>
    <w:rsid w:val="00924B05"/>
    <w:rsid w:val="00925D5C"/>
    <w:rsid w:val="00926F0A"/>
    <w:rsid w:val="009400C3"/>
    <w:rsid w:val="0094534F"/>
    <w:rsid w:val="00950941"/>
    <w:rsid w:val="00954297"/>
    <w:rsid w:val="009555F9"/>
    <w:rsid w:val="00964292"/>
    <w:rsid w:val="009646DD"/>
    <w:rsid w:val="00970591"/>
    <w:rsid w:val="0097201E"/>
    <w:rsid w:val="00977550"/>
    <w:rsid w:val="00984192"/>
    <w:rsid w:val="00984FED"/>
    <w:rsid w:val="00985186"/>
    <w:rsid w:val="00990631"/>
    <w:rsid w:val="009923DC"/>
    <w:rsid w:val="00992639"/>
    <w:rsid w:val="0099709B"/>
    <w:rsid w:val="00997102"/>
    <w:rsid w:val="009A2C21"/>
    <w:rsid w:val="009A5345"/>
    <w:rsid w:val="009B3040"/>
    <w:rsid w:val="009B3924"/>
    <w:rsid w:val="009C0261"/>
    <w:rsid w:val="009C03D4"/>
    <w:rsid w:val="009C2429"/>
    <w:rsid w:val="009C2DF6"/>
    <w:rsid w:val="009C7DA6"/>
    <w:rsid w:val="009D0F6A"/>
    <w:rsid w:val="009D3463"/>
    <w:rsid w:val="009D6FFE"/>
    <w:rsid w:val="009E662C"/>
    <w:rsid w:val="009E71B2"/>
    <w:rsid w:val="009F42DF"/>
    <w:rsid w:val="009F7DB2"/>
    <w:rsid w:val="00A04892"/>
    <w:rsid w:val="00A0633A"/>
    <w:rsid w:val="00A10DB3"/>
    <w:rsid w:val="00A15170"/>
    <w:rsid w:val="00A16A1C"/>
    <w:rsid w:val="00A174DA"/>
    <w:rsid w:val="00A2001A"/>
    <w:rsid w:val="00A2562A"/>
    <w:rsid w:val="00A25DEB"/>
    <w:rsid w:val="00A276F9"/>
    <w:rsid w:val="00A4609B"/>
    <w:rsid w:val="00A47547"/>
    <w:rsid w:val="00A53019"/>
    <w:rsid w:val="00A53C50"/>
    <w:rsid w:val="00A56986"/>
    <w:rsid w:val="00A608A0"/>
    <w:rsid w:val="00A67724"/>
    <w:rsid w:val="00A734AF"/>
    <w:rsid w:val="00A811D2"/>
    <w:rsid w:val="00A852A9"/>
    <w:rsid w:val="00A863BF"/>
    <w:rsid w:val="00A8715C"/>
    <w:rsid w:val="00A90988"/>
    <w:rsid w:val="00A91B27"/>
    <w:rsid w:val="00AA2FE8"/>
    <w:rsid w:val="00AB679A"/>
    <w:rsid w:val="00AC2B34"/>
    <w:rsid w:val="00AC423D"/>
    <w:rsid w:val="00AC6B13"/>
    <w:rsid w:val="00AD6391"/>
    <w:rsid w:val="00AD670C"/>
    <w:rsid w:val="00AD6DB3"/>
    <w:rsid w:val="00AE003A"/>
    <w:rsid w:val="00AE0149"/>
    <w:rsid w:val="00AE3C1C"/>
    <w:rsid w:val="00AF44AE"/>
    <w:rsid w:val="00B01166"/>
    <w:rsid w:val="00B12991"/>
    <w:rsid w:val="00B1404C"/>
    <w:rsid w:val="00B15620"/>
    <w:rsid w:val="00B20C79"/>
    <w:rsid w:val="00B353E9"/>
    <w:rsid w:val="00B42F95"/>
    <w:rsid w:val="00B442FA"/>
    <w:rsid w:val="00B44D18"/>
    <w:rsid w:val="00B45B8C"/>
    <w:rsid w:val="00B45CB1"/>
    <w:rsid w:val="00B506AA"/>
    <w:rsid w:val="00B50D02"/>
    <w:rsid w:val="00B52FED"/>
    <w:rsid w:val="00B554DC"/>
    <w:rsid w:val="00B65A36"/>
    <w:rsid w:val="00B71D4C"/>
    <w:rsid w:val="00B72022"/>
    <w:rsid w:val="00B7208E"/>
    <w:rsid w:val="00B74C9A"/>
    <w:rsid w:val="00B76183"/>
    <w:rsid w:val="00B77D97"/>
    <w:rsid w:val="00B81031"/>
    <w:rsid w:val="00B8121A"/>
    <w:rsid w:val="00B83402"/>
    <w:rsid w:val="00B91708"/>
    <w:rsid w:val="00B94922"/>
    <w:rsid w:val="00BB0B85"/>
    <w:rsid w:val="00BC0507"/>
    <w:rsid w:val="00BC3F37"/>
    <w:rsid w:val="00BC47A2"/>
    <w:rsid w:val="00BC625C"/>
    <w:rsid w:val="00BD5914"/>
    <w:rsid w:val="00BE17D2"/>
    <w:rsid w:val="00BE4027"/>
    <w:rsid w:val="00BE43D5"/>
    <w:rsid w:val="00BE5CFC"/>
    <w:rsid w:val="00BE6453"/>
    <w:rsid w:val="00BE7545"/>
    <w:rsid w:val="00BF0DEF"/>
    <w:rsid w:val="00BF1232"/>
    <w:rsid w:val="00BF2CCC"/>
    <w:rsid w:val="00C06D24"/>
    <w:rsid w:val="00C10524"/>
    <w:rsid w:val="00C124E5"/>
    <w:rsid w:val="00C151A6"/>
    <w:rsid w:val="00C26EBD"/>
    <w:rsid w:val="00C27C86"/>
    <w:rsid w:val="00C301EC"/>
    <w:rsid w:val="00C324F9"/>
    <w:rsid w:val="00C42C0E"/>
    <w:rsid w:val="00C4518D"/>
    <w:rsid w:val="00C45E8A"/>
    <w:rsid w:val="00C46284"/>
    <w:rsid w:val="00C46BDC"/>
    <w:rsid w:val="00C554AB"/>
    <w:rsid w:val="00C61D65"/>
    <w:rsid w:val="00C6318A"/>
    <w:rsid w:val="00C6483D"/>
    <w:rsid w:val="00C65F12"/>
    <w:rsid w:val="00C67B1B"/>
    <w:rsid w:val="00C71BE1"/>
    <w:rsid w:val="00C748B9"/>
    <w:rsid w:val="00C92005"/>
    <w:rsid w:val="00CA1BEE"/>
    <w:rsid w:val="00CA4A17"/>
    <w:rsid w:val="00CB26A4"/>
    <w:rsid w:val="00CC33B6"/>
    <w:rsid w:val="00CC6F63"/>
    <w:rsid w:val="00CC7523"/>
    <w:rsid w:val="00CD235B"/>
    <w:rsid w:val="00CD7095"/>
    <w:rsid w:val="00CE003A"/>
    <w:rsid w:val="00CE1EBD"/>
    <w:rsid w:val="00CE50E7"/>
    <w:rsid w:val="00CE72A1"/>
    <w:rsid w:val="00CF0E14"/>
    <w:rsid w:val="00CF1B96"/>
    <w:rsid w:val="00CF2DFF"/>
    <w:rsid w:val="00CF559C"/>
    <w:rsid w:val="00D0081B"/>
    <w:rsid w:val="00D009AD"/>
    <w:rsid w:val="00D01F01"/>
    <w:rsid w:val="00D07142"/>
    <w:rsid w:val="00D07DD3"/>
    <w:rsid w:val="00D30983"/>
    <w:rsid w:val="00D44065"/>
    <w:rsid w:val="00D474DC"/>
    <w:rsid w:val="00D50EF4"/>
    <w:rsid w:val="00D54B9A"/>
    <w:rsid w:val="00D60707"/>
    <w:rsid w:val="00D60BE3"/>
    <w:rsid w:val="00D641F3"/>
    <w:rsid w:val="00D733F3"/>
    <w:rsid w:val="00D800DC"/>
    <w:rsid w:val="00D821BE"/>
    <w:rsid w:val="00DA5ADC"/>
    <w:rsid w:val="00DB6750"/>
    <w:rsid w:val="00DB740E"/>
    <w:rsid w:val="00DC14BE"/>
    <w:rsid w:val="00DC2928"/>
    <w:rsid w:val="00DC7DB6"/>
    <w:rsid w:val="00DD09C2"/>
    <w:rsid w:val="00DD0C6B"/>
    <w:rsid w:val="00DD20C8"/>
    <w:rsid w:val="00DD2DC6"/>
    <w:rsid w:val="00DD6FE4"/>
    <w:rsid w:val="00DD71ED"/>
    <w:rsid w:val="00DE6AC6"/>
    <w:rsid w:val="00DE6F68"/>
    <w:rsid w:val="00DE74C2"/>
    <w:rsid w:val="00DF131A"/>
    <w:rsid w:val="00DF17B6"/>
    <w:rsid w:val="00DF326D"/>
    <w:rsid w:val="00E02FB6"/>
    <w:rsid w:val="00E054F1"/>
    <w:rsid w:val="00E108D9"/>
    <w:rsid w:val="00E13DB6"/>
    <w:rsid w:val="00E145D9"/>
    <w:rsid w:val="00E15EE2"/>
    <w:rsid w:val="00E217E2"/>
    <w:rsid w:val="00E2308C"/>
    <w:rsid w:val="00E27A56"/>
    <w:rsid w:val="00E3193A"/>
    <w:rsid w:val="00E31A68"/>
    <w:rsid w:val="00E3430C"/>
    <w:rsid w:val="00E402C5"/>
    <w:rsid w:val="00E42ADF"/>
    <w:rsid w:val="00E455A1"/>
    <w:rsid w:val="00E56165"/>
    <w:rsid w:val="00E564ED"/>
    <w:rsid w:val="00E57752"/>
    <w:rsid w:val="00E57833"/>
    <w:rsid w:val="00E6389D"/>
    <w:rsid w:val="00E64ECF"/>
    <w:rsid w:val="00E65002"/>
    <w:rsid w:val="00E6789F"/>
    <w:rsid w:val="00E71038"/>
    <w:rsid w:val="00E72E22"/>
    <w:rsid w:val="00E94BDD"/>
    <w:rsid w:val="00EA38D9"/>
    <w:rsid w:val="00EA45FB"/>
    <w:rsid w:val="00EA4B4E"/>
    <w:rsid w:val="00EA5201"/>
    <w:rsid w:val="00EA5CAE"/>
    <w:rsid w:val="00EA66AE"/>
    <w:rsid w:val="00EC431E"/>
    <w:rsid w:val="00ED0CF9"/>
    <w:rsid w:val="00ED2CA0"/>
    <w:rsid w:val="00ED3D60"/>
    <w:rsid w:val="00ED498D"/>
    <w:rsid w:val="00EE03F5"/>
    <w:rsid w:val="00EE13AB"/>
    <w:rsid w:val="00EE1502"/>
    <w:rsid w:val="00EE2F1F"/>
    <w:rsid w:val="00EE3805"/>
    <w:rsid w:val="00F02BD7"/>
    <w:rsid w:val="00F06765"/>
    <w:rsid w:val="00F068D6"/>
    <w:rsid w:val="00F12624"/>
    <w:rsid w:val="00F131E5"/>
    <w:rsid w:val="00F151C1"/>
    <w:rsid w:val="00F259FA"/>
    <w:rsid w:val="00F338E2"/>
    <w:rsid w:val="00F419FB"/>
    <w:rsid w:val="00F42598"/>
    <w:rsid w:val="00F53ABA"/>
    <w:rsid w:val="00F56F67"/>
    <w:rsid w:val="00F61C9E"/>
    <w:rsid w:val="00F6551F"/>
    <w:rsid w:val="00F77DF3"/>
    <w:rsid w:val="00F83301"/>
    <w:rsid w:val="00F84492"/>
    <w:rsid w:val="00F86624"/>
    <w:rsid w:val="00F9155F"/>
    <w:rsid w:val="00F92B4E"/>
    <w:rsid w:val="00F97C71"/>
    <w:rsid w:val="00FA34D7"/>
    <w:rsid w:val="00FA3592"/>
    <w:rsid w:val="00FB7D0F"/>
    <w:rsid w:val="00FC0AE8"/>
    <w:rsid w:val="00FC1086"/>
    <w:rsid w:val="00FC28FE"/>
    <w:rsid w:val="00FC6F7C"/>
    <w:rsid w:val="00FC7985"/>
    <w:rsid w:val="00FD6839"/>
    <w:rsid w:val="00FF087E"/>
    <w:rsid w:val="00FF2E65"/>
    <w:rsid w:val="00FF6B14"/>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CD9F5"/>
  <w15:docId w15:val="{17E11733-8EC2-4D8E-8ECD-8858463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E8"/>
    <w:rPr>
      <w:rFonts w:ascii="Public Sans Light" w:hAnsi="Public Sans Light"/>
    </w:rPr>
  </w:style>
  <w:style w:type="paragraph" w:styleId="Heading1">
    <w:name w:val="heading 1"/>
    <w:basedOn w:val="Title"/>
    <w:next w:val="Normal"/>
    <w:link w:val="Heading1Char"/>
    <w:uiPriority w:val="9"/>
    <w:qFormat/>
    <w:rsid w:val="00123097"/>
    <w:pPr>
      <w:outlineLvl w:val="0"/>
    </w:pPr>
  </w:style>
  <w:style w:type="paragraph" w:styleId="Heading2">
    <w:name w:val="heading 2"/>
    <w:basedOn w:val="Normal"/>
    <w:next w:val="Normal"/>
    <w:link w:val="Heading2Char"/>
    <w:unhideWhenUsed/>
    <w:qFormat/>
    <w:rsid w:val="00984FED"/>
    <w:pPr>
      <w:outlineLvl w:val="1"/>
    </w:pPr>
    <w:rPr>
      <w:sz w:val="32"/>
      <w:szCs w:val="32"/>
    </w:rPr>
  </w:style>
  <w:style w:type="paragraph" w:styleId="Heading3">
    <w:name w:val="heading 3"/>
    <w:basedOn w:val="Normal"/>
    <w:next w:val="Normal"/>
    <w:link w:val="Heading3Char"/>
    <w:autoRedefine/>
    <w:uiPriority w:val="9"/>
    <w:unhideWhenUsed/>
    <w:qFormat/>
    <w:rsid w:val="00072178"/>
    <w:pPr>
      <w:keepNext/>
      <w:keepLines/>
      <w:spacing w:before="200" w:after="80"/>
      <w:outlineLvl w:val="2"/>
    </w:pPr>
    <w:rPr>
      <w:rFonts w:eastAsiaTheme="majorEastAsia" w:cstheme="majorBidi"/>
      <w:color w:val="404040" w:themeColor="text1" w:themeTint="BF"/>
      <w:sz w:val="28"/>
      <w:szCs w:val="24"/>
    </w:rPr>
  </w:style>
  <w:style w:type="paragraph" w:styleId="Heading4">
    <w:name w:val="heading 4"/>
    <w:basedOn w:val="Normal"/>
    <w:next w:val="Normal"/>
    <w:link w:val="Heading4Char"/>
    <w:uiPriority w:val="9"/>
    <w:unhideWhenUsed/>
    <w:qFormat/>
    <w:rsid w:val="002E584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584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C1F3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F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DFF"/>
    <w:rPr>
      <w:sz w:val="20"/>
      <w:szCs w:val="20"/>
    </w:rPr>
  </w:style>
  <w:style w:type="character" w:styleId="FootnoteReference">
    <w:name w:val="footnote reference"/>
    <w:basedOn w:val="DefaultParagraphFont"/>
    <w:uiPriority w:val="99"/>
    <w:semiHidden/>
    <w:unhideWhenUsed/>
    <w:rsid w:val="00CF2DFF"/>
    <w:rPr>
      <w:vertAlign w:val="superscript"/>
    </w:rPr>
  </w:style>
  <w:style w:type="paragraph" w:styleId="Header">
    <w:name w:val="header"/>
    <w:basedOn w:val="Normal"/>
    <w:link w:val="HeaderChar"/>
    <w:unhideWhenUsed/>
    <w:rsid w:val="007F708E"/>
    <w:pPr>
      <w:tabs>
        <w:tab w:val="center" w:pos="4513"/>
        <w:tab w:val="right" w:pos="9026"/>
      </w:tabs>
      <w:spacing w:after="0" w:line="240" w:lineRule="auto"/>
    </w:pPr>
  </w:style>
  <w:style w:type="character" w:customStyle="1" w:styleId="HeaderChar">
    <w:name w:val="Header Char"/>
    <w:basedOn w:val="DefaultParagraphFont"/>
    <w:link w:val="Header"/>
    <w:rsid w:val="007F708E"/>
  </w:style>
  <w:style w:type="paragraph" w:styleId="Footer">
    <w:name w:val="footer"/>
    <w:basedOn w:val="Normal"/>
    <w:link w:val="FooterChar"/>
    <w:uiPriority w:val="99"/>
    <w:unhideWhenUsed/>
    <w:rsid w:val="007F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8E"/>
  </w:style>
  <w:style w:type="character" w:customStyle="1" w:styleId="A1">
    <w:name w:val="A1"/>
    <w:uiPriority w:val="99"/>
    <w:rsid w:val="00460BA8"/>
    <w:rPr>
      <w:color w:val="4C4C4E"/>
      <w:sz w:val="22"/>
    </w:rPr>
  </w:style>
  <w:style w:type="paragraph" w:customStyle="1" w:styleId="Pa1">
    <w:name w:val="Pa1"/>
    <w:basedOn w:val="Normal"/>
    <w:next w:val="Normal"/>
    <w:uiPriority w:val="99"/>
    <w:rsid w:val="00460BA8"/>
    <w:pPr>
      <w:autoSpaceDE w:val="0"/>
      <w:autoSpaceDN w:val="0"/>
      <w:adjustRightInd w:val="0"/>
      <w:spacing w:before="200" w:line="241" w:lineRule="atLeast"/>
    </w:pPr>
    <w:rPr>
      <w:rFonts w:ascii="Helvetica 55 Roman" w:eastAsia="Times New Roman" w:hAnsi="Helvetica 55 Roman" w:cs="Times New Roman"/>
      <w:bCs/>
      <w:sz w:val="24"/>
      <w:szCs w:val="24"/>
    </w:rPr>
  </w:style>
  <w:style w:type="character" w:styleId="Hyperlink">
    <w:name w:val="Hyperlink"/>
    <w:basedOn w:val="DefaultParagraphFont"/>
    <w:uiPriority w:val="99"/>
    <w:unhideWhenUsed/>
    <w:rsid w:val="00460BA8"/>
    <w:rPr>
      <w:color w:val="0000FF" w:themeColor="hyperlink"/>
      <w:u w:val="single"/>
    </w:rPr>
  </w:style>
  <w:style w:type="paragraph" w:styleId="EndnoteText">
    <w:name w:val="endnote text"/>
    <w:basedOn w:val="Normal"/>
    <w:link w:val="EndnoteTextChar"/>
    <w:uiPriority w:val="99"/>
    <w:semiHidden/>
    <w:unhideWhenUsed/>
    <w:rsid w:val="00945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534F"/>
    <w:rPr>
      <w:sz w:val="20"/>
      <w:szCs w:val="20"/>
    </w:rPr>
  </w:style>
  <w:style w:type="character" w:styleId="EndnoteReference">
    <w:name w:val="endnote reference"/>
    <w:basedOn w:val="DefaultParagraphFont"/>
    <w:uiPriority w:val="99"/>
    <w:semiHidden/>
    <w:unhideWhenUsed/>
    <w:rsid w:val="0094534F"/>
    <w:rPr>
      <w:vertAlign w:val="superscript"/>
    </w:rPr>
  </w:style>
  <w:style w:type="character" w:styleId="Strong">
    <w:name w:val="Strong"/>
    <w:basedOn w:val="DefaultParagraphFont"/>
    <w:uiPriority w:val="22"/>
    <w:qFormat/>
    <w:rsid w:val="004419BC"/>
    <w:rPr>
      <w:b/>
      <w:bCs/>
    </w:rPr>
  </w:style>
  <w:style w:type="paragraph" w:styleId="BalloonText">
    <w:name w:val="Balloon Text"/>
    <w:basedOn w:val="Normal"/>
    <w:link w:val="BalloonTextChar"/>
    <w:uiPriority w:val="99"/>
    <w:semiHidden/>
    <w:unhideWhenUsed/>
    <w:rsid w:val="007A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90"/>
    <w:rPr>
      <w:rFonts w:ascii="Tahoma" w:hAnsi="Tahoma" w:cs="Tahoma"/>
      <w:sz w:val="16"/>
      <w:szCs w:val="16"/>
    </w:rPr>
  </w:style>
  <w:style w:type="character" w:customStyle="1" w:styleId="apple-converted-space">
    <w:name w:val="apple-converted-space"/>
    <w:basedOn w:val="DefaultParagraphFont"/>
    <w:rsid w:val="00B20C79"/>
  </w:style>
  <w:style w:type="paragraph" w:customStyle="1" w:styleId="Head1">
    <w:name w:val="Head1"/>
    <w:basedOn w:val="Normal"/>
    <w:rsid w:val="00890538"/>
    <w:rPr>
      <w:rFonts w:ascii="Calibri" w:eastAsia="Calibri" w:hAnsi="Calibri" w:cs="Calibri"/>
      <w:b/>
      <w:bCs/>
      <w:position w:val="1"/>
      <w:sz w:val="32"/>
      <w:szCs w:val="32"/>
    </w:rPr>
  </w:style>
  <w:style w:type="character" w:styleId="FollowedHyperlink">
    <w:name w:val="FollowedHyperlink"/>
    <w:basedOn w:val="DefaultParagraphFont"/>
    <w:uiPriority w:val="99"/>
    <w:semiHidden/>
    <w:unhideWhenUsed/>
    <w:rsid w:val="00AD670C"/>
    <w:rPr>
      <w:color w:val="800080" w:themeColor="followedHyperlink"/>
      <w:u w:val="single"/>
    </w:rPr>
  </w:style>
  <w:style w:type="paragraph" w:styleId="ListParagraph">
    <w:name w:val="List Paragraph"/>
    <w:basedOn w:val="Normal"/>
    <w:uiPriority w:val="34"/>
    <w:qFormat/>
    <w:rsid w:val="006A1B07"/>
    <w:pPr>
      <w:ind w:left="720"/>
      <w:contextualSpacing/>
    </w:pPr>
  </w:style>
  <w:style w:type="character" w:customStyle="1" w:styleId="Heading1Char">
    <w:name w:val="Heading 1 Char"/>
    <w:basedOn w:val="DefaultParagraphFont"/>
    <w:link w:val="Heading1"/>
    <w:uiPriority w:val="9"/>
    <w:rsid w:val="00123097"/>
    <w:rPr>
      <w:rFonts w:ascii="Public Sans Light" w:eastAsiaTheme="majorEastAsia" w:hAnsi="Public Sans Light" w:cstheme="majorBidi"/>
      <w:spacing w:val="-10"/>
      <w:kern w:val="28"/>
      <w:sz w:val="48"/>
      <w:szCs w:val="56"/>
    </w:rPr>
  </w:style>
  <w:style w:type="paragraph" w:styleId="Title">
    <w:name w:val="Title"/>
    <w:basedOn w:val="Normal"/>
    <w:next w:val="Normal"/>
    <w:link w:val="TitleChar"/>
    <w:autoRedefine/>
    <w:uiPriority w:val="10"/>
    <w:qFormat/>
    <w:rsid w:val="00123097"/>
    <w:pPr>
      <w:widowControl/>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123097"/>
    <w:rPr>
      <w:rFonts w:ascii="Public Sans Light" w:eastAsiaTheme="majorEastAsia" w:hAnsi="Public Sans Light" w:cstheme="majorBidi"/>
      <w:spacing w:val="-10"/>
      <w:kern w:val="28"/>
      <w:sz w:val="48"/>
      <w:szCs w:val="56"/>
    </w:rPr>
  </w:style>
  <w:style w:type="character" w:customStyle="1" w:styleId="Heading2Char">
    <w:name w:val="Heading 2 Char"/>
    <w:basedOn w:val="DefaultParagraphFont"/>
    <w:link w:val="Heading2"/>
    <w:rsid w:val="00984FED"/>
    <w:rPr>
      <w:rFonts w:ascii="Public Sans Light" w:hAnsi="Public Sans Light"/>
      <w:sz w:val="32"/>
      <w:szCs w:val="32"/>
    </w:rPr>
  </w:style>
  <w:style w:type="character" w:customStyle="1" w:styleId="Heading3Char">
    <w:name w:val="Heading 3 Char"/>
    <w:basedOn w:val="DefaultParagraphFont"/>
    <w:link w:val="Heading3"/>
    <w:uiPriority w:val="9"/>
    <w:rsid w:val="00072178"/>
    <w:rPr>
      <w:rFonts w:ascii="Citrix New Sans" w:eastAsiaTheme="majorEastAsia" w:hAnsi="Citrix New Sans" w:cstheme="majorBidi"/>
      <w:color w:val="404040" w:themeColor="text1" w:themeTint="BF"/>
      <w:sz w:val="28"/>
      <w:szCs w:val="24"/>
    </w:rPr>
  </w:style>
  <w:style w:type="character" w:customStyle="1" w:styleId="Heading4Char">
    <w:name w:val="Heading 4 Char"/>
    <w:basedOn w:val="DefaultParagraphFont"/>
    <w:link w:val="Heading4"/>
    <w:uiPriority w:val="9"/>
    <w:rsid w:val="002E584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584D"/>
    <w:rPr>
      <w:rFonts w:asciiTheme="majorHAnsi" w:eastAsiaTheme="majorEastAsia" w:hAnsiTheme="majorHAnsi" w:cstheme="majorBidi"/>
      <w:color w:val="365F91" w:themeColor="accent1" w:themeShade="BF"/>
    </w:rPr>
  </w:style>
  <w:style w:type="paragraph" w:customStyle="1" w:styleId="Codeblock">
    <w:name w:val="Codeblock"/>
    <w:basedOn w:val="Normal"/>
    <w:next w:val="Normal"/>
    <w:qFormat/>
    <w:rsid w:val="00183E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nsolas" w:hAnsi="Consolas"/>
    </w:rPr>
  </w:style>
  <w:style w:type="paragraph" w:styleId="Quote">
    <w:name w:val="Quote"/>
    <w:basedOn w:val="Normal"/>
    <w:next w:val="Normal"/>
    <w:link w:val="QuoteChar"/>
    <w:uiPriority w:val="29"/>
    <w:qFormat/>
    <w:rsid w:val="000810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107E"/>
    <w:rPr>
      <w:i/>
      <w:iCs/>
      <w:color w:val="404040" w:themeColor="text1" w:themeTint="BF"/>
    </w:rPr>
  </w:style>
  <w:style w:type="paragraph" w:styleId="IntenseQuote">
    <w:name w:val="Intense Quote"/>
    <w:basedOn w:val="Normal"/>
    <w:next w:val="Normal"/>
    <w:link w:val="IntenseQuoteChar"/>
    <w:uiPriority w:val="30"/>
    <w:qFormat/>
    <w:rsid w:val="0008107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107E"/>
    <w:rPr>
      <w:i/>
      <w:iCs/>
      <w:color w:val="4F81BD" w:themeColor="accent1"/>
    </w:rPr>
  </w:style>
  <w:style w:type="character" w:styleId="SubtleReference">
    <w:name w:val="Subtle Reference"/>
    <w:basedOn w:val="DefaultParagraphFont"/>
    <w:uiPriority w:val="31"/>
    <w:qFormat/>
    <w:rsid w:val="0008107E"/>
    <w:rPr>
      <w:smallCaps/>
      <w:color w:val="5A5A5A" w:themeColor="text1" w:themeTint="A5"/>
    </w:rPr>
  </w:style>
  <w:style w:type="character" w:styleId="SubtleEmphasis">
    <w:name w:val="Subtle Emphasis"/>
    <w:basedOn w:val="DefaultParagraphFont"/>
    <w:uiPriority w:val="19"/>
    <w:qFormat/>
    <w:rsid w:val="0008107E"/>
    <w:rPr>
      <w:i/>
      <w:iCs/>
      <w:color w:val="404040" w:themeColor="text1" w:themeTint="BF"/>
    </w:rPr>
  </w:style>
  <w:style w:type="paragraph" w:styleId="Subtitle">
    <w:name w:val="Subtitle"/>
    <w:basedOn w:val="Normal"/>
    <w:next w:val="Normal"/>
    <w:link w:val="SubtitleChar"/>
    <w:uiPriority w:val="11"/>
    <w:qFormat/>
    <w:rsid w:val="000810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07E"/>
    <w:rPr>
      <w:rFonts w:eastAsiaTheme="minorEastAsia"/>
      <w:color w:val="5A5A5A" w:themeColor="text1" w:themeTint="A5"/>
      <w:spacing w:val="15"/>
    </w:rPr>
  </w:style>
  <w:style w:type="paragraph" w:customStyle="1" w:styleId="Note">
    <w:name w:val="Note"/>
    <w:basedOn w:val="Normal"/>
    <w:next w:val="Normal"/>
    <w:qFormat/>
    <w:rsid w:val="006B4BBE"/>
    <w:pPr>
      <w:pBdr>
        <w:left w:val="single" w:sz="36" w:space="15" w:color="D9D9D9" w:themeColor="background1" w:themeShade="D9"/>
      </w:pBdr>
      <w:ind w:left="720"/>
    </w:pPr>
  </w:style>
  <w:style w:type="character" w:styleId="Emphasis">
    <w:name w:val="Emphasis"/>
    <w:basedOn w:val="DefaultParagraphFont"/>
    <w:uiPriority w:val="20"/>
    <w:qFormat/>
    <w:rsid w:val="00AC6B13"/>
    <w:rPr>
      <w:i/>
      <w:iCs/>
    </w:rPr>
  </w:style>
  <w:style w:type="paragraph" w:styleId="NoSpacing">
    <w:name w:val="No Spacing"/>
    <w:uiPriority w:val="1"/>
    <w:qFormat/>
    <w:rsid w:val="00EA4B4E"/>
    <w:pPr>
      <w:spacing w:after="0" w:line="240" w:lineRule="auto"/>
    </w:pPr>
  </w:style>
  <w:style w:type="character" w:customStyle="1" w:styleId="Heading6Char">
    <w:name w:val="Heading 6 Char"/>
    <w:basedOn w:val="DefaultParagraphFont"/>
    <w:link w:val="Heading6"/>
    <w:uiPriority w:val="9"/>
    <w:rsid w:val="008C1F3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4B377D"/>
    <w:rPr>
      <w:color w:val="808080"/>
    </w:rPr>
  </w:style>
  <w:style w:type="paragraph" w:styleId="Revision">
    <w:name w:val="Revision"/>
    <w:hidden/>
    <w:uiPriority w:val="99"/>
    <w:semiHidden/>
    <w:rsid w:val="00077CE9"/>
    <w:pPr>
      <w:widowControl/>
      <w:spacing w:after="0" w:line="240" w:lineRule="auto"/>
    </w:pPr>
    <w:rPr>
      <w:rFonts w:ascii="Public Sans Light" w:hAnsi="Public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209">
      <w:bodyDiv w:val="1"/>
      <w:marLeft w:val="0"/>
      <w:marRight w:val="0"/>
      <w:marTop w:val="0"/>
      <w:marBottom w:val="0"/>
      <w:divBdr>
        <w:top w:val="none" w:sz="0" w:space="0" w:color="auto"/>
        <w:left w:val="none" w:sz="0" w:space="0" w:color="auto"/>
        <w:bottom w:val="none" w:sz="0" w:space="0" w:color="auto"/>
        <w:right w:val="none" w:sz="0" w:space="0" w:color="auto"/>
      </w:divBdr>
    </w:div>
    <w:div w:id="726419096">
      <w:bodyDiv w:val="1"/>
      <w:marLeft w:val="0"/>
      <w:marRight w:val="0"/>
      <w:marTop w:val="0"/>
      <w:marBottom w:val="0"/>
      <w:divBdr>
        <w:top w:val="none" w:sz="0" w:space="0" w:color="auto"/>
        <w:left w:val="none" w:sz="0" w:space="0" w:color="auto"/>
        <w:bottom w:val="none" w:sz="0" w:space="0" w:color="auto"/>
        <w:right w:val="none" w:sz="0" w:space="0" w:color="auto"/>
      </w:divBdr>
    </w:div>
    <w:div w:id="836188957">
      <w:bodyDiv w:val="1"/>
      <w:marLeft w:val="0"/>
      <w:marRight w:val="0"/>
      <w:marTop w:val="0"/>
      <w:marBottom w:val="0"/>
      <w:divBdr>
        <w:top w:val="none" w:sz="0" w:space="0" w:color="auto"/>
        <w:left w:val="none" w:sz="0" w:space="0" w:color="auto"/>
        <w:bottom w:val="none" w:sz="0" w:space="0" w:color="auto"/>
        <w:right w:val="none" w:sz="0" w:space="0" w:color="auto"/>
      </w:divBdr>
    </w:div>
    <w:div w:id="881215481">
      <w:bodyDiv w:val="1"/>
      <w:marLeft w:val="0"/>
      <w:marRight w:val="0"/>
      <w:marTop w:val="0"/>
      <w:marBottom w:val="0"/>
      <w:divBdr>
        <w:top w:val="none" w:sz="0" w:space="0" w:color="auto"/>
        <w:left w:val="none" w:sz="0" w:space="0" w:color="auto"/>
        <w:bottom w:val="none" w:sz="0" w:space="0" w:color="auto"/>
        <w:right w:val="none" w:sz="0" w:space="0" w:color="auto"/>
      </w:divBdr>
      <w:divsChild>
        <w:div w:id="1636328236">
          <w:marLeft w:val="0"/>
          <w:marRight w:val="0"/>
          <w:marTop w:val="0"/>
          <w:marBottom w:val="0"/>
          <w:divBdr>
            <w:top w:val="none" w:sz="0" w:space="0" w:color="auto"/>
            <w:left w:val="none" w:sz="0" w:space="0" w:color="auto"/>
            <w:bottom w:val="none" w:sz="0" w:space="0" w:color="auto"/>
            <w:right w:val="none" w:sz="0" w:space="0" w:color="auto"/>
          </w:divBdr>
          <w:divsChild>
            <w:div w:id="353700650">
              <w:marLeft w:val="0"/>
              <w:marRight w:val="0"/>
              <w:marTop w:val="0"/>
              <w:marBottom w:val="0"/>
              <w:divBdr>
                <w:top w:val="none" w:sz="0" w:space="0" w:color="auto"/>
                <w:left w:val="none" w:sz="0" w:space="0" w:color="auto"/>
                <w:bottom w:val="none" w:sz="0" w:space="0" w:color="auto"/>
                <w:right w:val="none" w:sz="0" w:space="0" w:color="auto"/>
              </w:divBdr>
              <w:divsChild>
                <w:div w:id="362173187">
                  <w:marLeft w:val="0"/>
                  <w:marRight w:val="0"/>
                  <w:marTop w:val="0"/>
                  <w:marBottom w:val="0"/>
                  <w:divBdr>
                    <w:top w:val="none" w:sz="0" w:space="0" w:color="auto"/>
                    <w:left w:val="none" w:sz="0" w:space="0" w:color="auto"/>
                    <w:bottom w:val="none" w:sz="0" w:space="0" w:color="auto"/>
                    <w:right w:val="none" w:sz="0" w:space="0" w:color="auto"/>
                  </w:divBdr>
                  <w:divsChild>
                    <w:div w:id="1270430669">
                      <w:marLeft w:val="0"/>
                      <w:marRight w:val="0"/>
                      <w:marTop w:val="0"/>
                      <w:marBottom w:val="0"/>
                      <w:divBdr>
                        <w:top w:val="none" w:sz="0" w:space="0" w:color="auto"/>
                        <w:left w:val="none" w:sz="0" w:space="0" w:color="auto"/>
                        <w:bottom w:val="none" w:sz="0" w:space="0" w:color="auto"/>
                        <w:right w:val="none" w:sz="0" w:space="0" w:color="auto"/>
                      </w:divBdr>
                    </w:div>
                    <w:div w:id="2047365989">
                      <w:marLeft w:val="0"/>
                      <w:marRight w:val="0"/>
                      <w:marTop w:val="0"/>
                      <w:marBottom w:val="0"/>
                      <w:divBdr>
                        <w:top w:val="none" w:sz="0" w:space="0" w:color="auto"/>
                        <w:left w:val="none" w:sz="0" w:space="0" w:color="auto"/>
                        <w:bottom w:val="none" w:sz="0" w:space="0" w:color="auto"/>
                        <w:right w:val="none" w:sz="0" w:space="0" w:color="auto"/>
                      </w:divBdr>
                    </w:div>
                    <w:div w:id="2126190627">
                      <w:marLeft w:val="0"/>
                      <w:marRight w:val="0"/>
                      <w:marTop w:val="0"/>
                      <w:marBottom w:val="0"/>
                      <w:divBdr>
                        <w:top w:val="none" w:sz="0" w:space="0" w:color="auto"/>
                        <w:left w:val="none" w:sz="0" w:space="0" w:color="auto"/>
                        <w:bottom w:val="none" w:sz="0" w:space="0" w:color="auto"/>
                        <w:right w:val="none" w:sz="0" w:space="0" w:color="auto"/>
                      </w:divBdr>
                      <w:divsChild>
                        <w:div w:id="913397416">
                          <w:marLeft w:val="0"/>
                          <w:marRight w:val="0"/>
                          <w:marTop w:val="0"/>
                          <w:marBottom w:val="0"/>
                          <w:divBdr>
                            <w:top w:val="none" w:sz="0" w:space="0" w:color="auto"/>
                            <w:left w:val="none" w:sz="0" w:space="0" w:color="auto"/>
                            <w:bottom w:val="none" w:sz="0" w:space="0" w:color="auto"/>
                            <w:right w:val="none" w:sz="0" w:space="0" w:color="auto"/>
                          </w:divBdr>
                          <w:divsChild>
                            <w:div w:id="137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0189">
                  <w:marLeft w:val="0"/>
                  <w:marRight w:val="0"/>
                  <w:marTop w:val="0"/>
                  <w:marBottom w:val="0"/>
                  <w:divBdr>
                    <w:top w:val="none" w:sz="0" w:space="0" w:color="auto"/>
                    <w:left w:val="none" w:sz="0" w:space="0" w:color="auto"/>
                    <w:bottom w:val="none" w:sz="0" w:space="0" w:color="auto"/>
                    <w:right w:val="none" w:sz="0" w:space="0" w:color="auto"/>
                  </w:divBdr>
                  <w:divsChild>
                    <w:div w:id="1942565074">
                      <w:marLeft w:val="0"/>
                      <w:marRight w:val="0"/>
                      <w:marTop w:val="0"/>
                      <w:marBottom w:val="0"/>
                      <w:divBdr>
                        <w:top w:val="none" w:sz="0" w:space="0" w:color="auto"/>
                        <w:left w:val="none" w:sz="0" w:space="0" w:color="auto"/>
                        <w:bottom w:val="none" w:sz="0" w:space="0" w:color="auto"/>
                        <w:right w:val="none" w:sz="0" w:space="0" w:color="auto"/>
                      </w:divBdr>
                      <w:divsChild>
                        <w:div w:id="52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377">
                  <w:marLeft w:val="0"/>
                  <w:marRight w:val="0"/>
                  <w:marTop w:val="0"/>
                  <w:marBottom w:val="0"/>
                  <w:divBdr>
                    <w:top w:val="none" w:sz="0" w:space="0" w:color="auto"/>
                    <w:left w:val="none" w:sz="0" w:space="0" w:color="auto"/>
                    <w:bottom w:val="none" w:sz="0" w:space="0" w:color="auto"/>
                    <w:right w:val="none" w:sz="0" w:space="0" w:color="auto"/>
                  </w:divBdr>
                  <w:divsChild>
                    <w:div w:id="610821633">
                      <w:marLeft w:val="0"/>
                      <w:marRight w:val="0"/>
                      <w:marTop w:val="0"/>
                      <w:marBottom w:val="0"/>
                      <w:divBdr>
                        <w:top w:val="none" w:sz="0" w:space="0" w:color="auto"/>
                        <w:left w:val="none" w:sz="0" w:space="0" w:color="auto"/>
                        <w:bottom w:val="none" w:sz="0" w:space="0" w:color="auto"/>
                        <w:right w:val="none" w:sz="0" w:space="0" w:color="auto"/>
                      </w:divBdr>
                      <w:divsChild>
                        <w:div w:id="1335650793">
                          <w:marLeft w:val="0"/>
                          <w:marRight w:val="0"/>
                          <w:marTop w:val="0"/>
                          <w:marBottom w:val="0"/>
                          <w:divBdr>
                            <w:top w:val="none" w:sz="0" w:space="0" w:color="auto"/>
                            <w:left w:val="none" w:sz="0" w:space="0" w:color="auto"/>
                            <w:bottom w:val="none" w:sz="0" w:space="0" w:color="auto"/>
                            <w:right w:val="none" w:sz="0" w:space="0" w:color="auto"/>
                          </w:divBdr>
                          <w:divsChild>
                            <w:div w:id="1285964765">
                              <w:marLeft w:val="0"/>
                              <w:marRight w:val="0"/>
                              <w:marTop w:val="0"/>
                              <w:marBottom w:val="0"/>
                              <w:divBdr>
                                <w:top w:val="none" w:sz="0" w:space="0" w:color="auto"/>
                                <w:left w:val="none" w:sz="0" w:space="0" w:color="auto"/>
                                <w:bottom w:val="none" w:sz="0" w:space="0" w:color="auto"/>
                                <w:right w:val="none" w:sz="0" w:space="0" w:color="auto"/>
                              </w:divBdr>
                              <w:divsChild>
                                <w:div w:id="903025371">
                                  <w:marLeft w:val="0"/>
                                  <w:marRight w:val="0"/>
                                  <w:marTop w:val="210"/>
                                  <w:marBottom w:val="150"/>
                                  <w:divBdr>
                                    <w:top w:val="none" w:sz="0" w:space="0" w:color="auto"/>
                                    <w:left w:val="none" w:sz="0" w:space="0" w:color="auto"/>
                                    <w:bottom w:val="none" w:sz="0" w:space="0" w:color="auto"/>
                                    <w:right w:val="none" w:sz="0" w:space="0" w:color="auto"/>
                                  </w:divBdr>
                                  <w:divsChild>
                                    <w:div w:id="67584786">
                                      <w:marLeft w:val="0"/>
                                      <w:marRight w:val="0"/>
                                      <w:marTop w:val="0"/>
                                      <w:marBottom w:val="0"/>
                                      <w:divBdr>
                                        <w:top w:val="none" w:sz="0" w:space="0" w:color="auto"/>
                                        <w:left w:val="none" w:sz="0" w:space="0" w:color="auto"/>
                                        <w:bottom w:val="none" w:sz="0" w:space="0" w:color="auto"/>
                                        <w:right w:val="none" w:sz="0" w:space="0" w:color="auto"/>
                                      </w:divBdr>
                                      <w:divsChild>
                                        <w:div w:id="1499735019">
                                          <w:marLeft w:val="0"/>
                                          <w:marRight w:val="0"/>
                                          <w:marTop w:val="0"/>
                                          <w:marBottom w:val="0"/>
                                          <w:divBdr>
                                            <w:top w:val="none" w:sz="0" w:space="0" w:color="auto"/>
                                            <w:left w:val="none" w:sz="0" w:space="0" w:color="auto"/>
                                            <w:bottom w:val="none" w:sz="0" w:space="0" w:color="auto"/>
                                            <w:right w:val="none" w:sz="0" w:space="0" w:color="auto"/>
                                          </w:divBdr>
                                          <w:divsChild>
                                            <w:div w:id="962006036">
                                              <w:marLeft w:val="0"/>
                                              <w:marRight w:val="0"/>
                                              <w:marTop w:val="0"/>
                                              <w:marBottom w:val="0"/>
                                              <w:divBdr>
                                                <w:top w:val="none" w:sz="0" w:space="0" w:color="auto"/>
                                                <w:left w:val="none" w:sz="0" w:space="0" w:color="auto"/>
                                                <w:bottom w:val="none" w:sz="0" w:space="0" w:color="auto"/>
                                                <w:right w:val="none" w:sz="0" w:space="0" w:color="auto"/>
                                              </w:divBdr>
                                              <w:divsChild>
                                                <w:div w:id="1833369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09293702">
                                      <w:marLeft w:val="0"/>
                                      <w:marRight w:val="0"/>
                                      <w:marTop w:val="0"/>
                                      <w:marBottom w:val="0"/>
                                      <w:divBdr>
                                        <w:top w:val="none" w:sz="0" w:space="0" w:color="auto"/>
                                        <w:left w:val="none" w:sz="0" w:space="0" w:color="auto"/>
                                        <w:bottom w:val="none" w:sz="0" w:space="0" w:color="auto"/>
                                        <w:right w:val="none" w:sz="0" w:space="0" w:color="auto"/>
                                      </w:divBdr>
                                      <w:divsChild>
                                        <w:div w:id="572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95">
                                  <w:marLeft w:val="0"/>
                                  <w:marRight w:val="0"/>
                                  <w:marTop w:val="0"/>
                                  <w:marBottom w:val="0"/>
                                  <w:divBdr>
                                    <w:top w:val="none" w:sz="0" w:space="0" w:color="auto"/>
                                    <w:left w:val="none" w:sz="0" w:space="0" w:color="auto"/>
                                    <w:bottom w:val="none" w:sz="0" w:space="0" w:color="auto"/>
                                    <w:right w:val="none" w:sz="0" w:space="0" w:color="auto"/>
                                  </w:divBdr>
                                  <w:divsChild>
                                    <w:div w:id="146090743">
                                      <w:marLeft w:val="0"/>
                                      <w:marRight w:val="0"/>
                                      <w:marTop w:val="0"/>
                                      <w:marBottom w:val="0"/>
                                      <w:divBdr>
                                        <w:top w:val="none" w:sz="0" w:space="0" w:color="auto"/>
                                        <w:left w:val="none" w:sz="0" w:space="0" w:color="auto"/>
                                        <w:bottom w:val="none" w:sz="0" w:space="0" w:color="auto"/>
                                        <w:right w:val="none" w:sz="0" w:space="0" w:color="auto"/>
                                      </w:divBdr>
                                      <w:divsChild>
                                        <w:div w:id="2106463834">
                                          <w:marLeft w:val="150"/>
                                          <w:marRight w:val="150"/>
                                          <w:marTop w:val="0"/>
                                          <w:marBottom w:val="105"/>
                                          <w:divBdr>
                                            <w:top w:val="none" w:sz="0" w:space="0" w:color="auto"/>
                                            <w:left w:val="none" w:sz="0" w:space="0" w:color="auto"/>
                                            <w:bottom w:val="none" w:sz="0" w:space="0" w:color="auto"/>
                                            <w:right w:val="none" w:sz="0" w:space="0" w:color="auto"/>
                                          </w:divBdr>
                                          <w:divsChild>
                                            <w:div w:id="1992054793">
                                              <w:marLeft w:val="0"/>
                                              <w:marRight w:val="0"/>
                                              <w:marTop w:val="0"/>
                                              <w:marBottom w:val="0"/>
                                              <w:divBdr>
                                                <w:top w:val="none" w:sz="0" w:space="0" w:color="auto"/>
                                                <w:left w:val="none" w:sz="0" w:space="0" w:color="auto"/>
                                                <w:bottom w:val="none" w:sz="0" w:space="0" w:color="auto"/>
                                                <w:right w:val="none" w:sz="0" w:space="0" w:color="auto"/>
                                              </w:divBdr>
                                              <w:divsChild>
                                                <w:div w:id="1243878942">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sChild>
                                                    <w:div w:id="1605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701">
                                      <w:marLeft w:val="150"/>
                                      <w:marRight w:val="150"/>
                                      <w:marTop w:val="105"/>
                                      <w:marBottom w:val="105"/>
                                      <w:divBdr>
                                        <w:top w:val="none" w:sz="0" w:space="0" w:color="auto"/>
                                        <w:left w:val="none" w:sz="0" w:space="0" w:color="auto"/>
                                        <w:bottom w:val="none" w:sz="0" w:space="0" w:color="auto"/>
                                        <w:right w:val="none" w:sz="0" w:space="0" w:color="auto"/>
                                      </w:divBdr>
                                      <w:divsChild>
                                        <w:div w:id="1377896610">
                                          <w:marLeft w:val="0"/>
                                          <w:marRight w:val="0"/>
                                          <w:marTop w:val="0"/>
                                          <w:marBottom w:val="0"/>
                                          <w:divBdr>
                                            <w:top w:val="none" w:sz="0" w:space="0" w:color="auto"/>
                                            <w:left w:val="none" w:sz="0" w:space="0" w:color="auto"/>
                                            <w:bottom w:val="none" w:sz="0" w:space="0" w:color="auto"/>
                                            <w:right w:val="none" w:sz="0" w:space="0" w:color="auto"/>
                                          </w:divBdr>
                                        </w:div>
                                        <w:div w:id="237440834">
                                          <w:marLeft w:val="0"/>
                                          <w:marRight w:val="0"/>
                                          <w:marTop w:val="0"/>
                                          <w:marBottom w:val="0"/>
                                          <w:divBdr>
                                            <w:top w:val="none" w:sz="0" w:space="0" w:color="auto"/>
                                            <w:left w:val="none" w:sz="0" w:space="0" w:color="auto"/>
                                            <w:bottom w:val="none" w:sz="0" w:space="0" w:color="auto"/>
                                            <w:right w:val="none" w:sz="0" w:space="0" w:color="auto"/>
                                          </w:divBdr>
                                        </w:div>
                                        <w:div w:id="1102795601">
                                          <w:marLeft w:val="150"/>
                                          <w:marRight w:val="0"/>
                                          <w:marTop w:val="0"/>
                                          <w:marBottom w:val="0"/>
                                          <w:divBdr>
                                            <w:top w:val="none" w:sz="0" w:space="0" w:color="auto"/>
                                            <w:left w:val="none" w:sz="0" w:space="0" w:color="auto"/>
                                            <w:bottom w:val="none" w:sz="0" w:space="0" w:color="auto"/>
                                            <w:right w:val="none" w:sz="0" w:space="0" w:color="auto"/>
                                          </w:divBdr>
                                        </w:div>
                                        <w:div w:id="755248385">
                                          <w:marLeft w:val="150"/>
                                          <w:marRight w:val="0"/>
                                          <w:marTop w:val="0"/>
                                          <w:marBottom w:val="0"/>
                                          <w:divBdr>
                                            <w:top w:val="none" w:sz="0" w:space="0" w:color="auto"/>
                                            <w:left w:val="none" w:sz="0" w:space="0" w:color="auto"/>
                                            <w:bottom w:val="none" w:sz="0" w:space="0" w:color="auto"/>
                                            <w:right w:val="none" w:sz="0" w:space="0" w:color="auto"/>
                                          </w:divBdr>
                                          <w:divsChild>
                                            <w:div w:id="175744154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394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2090039150">
                      <w:marLeft w:val="7275"/>
                      <w:marRight w:val="0"/>
                      <w:marTop w:val="0"/>
                      <w:marBottom w:val="0"/>
                      <w:divBdr>
                        <w:top w:val="none" w:sz="0" w:space="15" w:color="auto"/>
                        <w:left w:val="single" w:sz="2" w:space="30" w:color="CCCCCC"/>
                        <w:bottom w:val="single" w:sz="6" w:space="15" w:color="CCCCCC"/>
                        <w:right w:val="single" w:sz="2" w:space="30" w:color="CCCCCC"/>
                      </w:divBdr>
                      <w:divsChild>
                        <w:div w:id="1300577708">
                          <w:marLeft w:val="0"/>
                          <w:marRight w:val="0"/>
                          <w:marTop w:val="0"/>
                          <w:marBottom w:val="300"/>
                          <w:divBdr>
                            <w:top w:val="none" w:sz="0" w:space="0" w:color="auto"/>
                            <w:left w:val="none" w:sz="0" w:space="0" w:color="auto"/>
                            <w:bottom w:val="none" w:sz="0" w:space="0" w:color="auto"/>
                            <w:right w:val="none" w:sz="0" w:space="0" w:color="auto"/>
                          </w:divBdr>
                          <w:divsChild>
                            <w:div w:id="738095087">
                              <w:marLeft w:val="0"/>
                              <w:marRight w:val="0"/>
                              <w:marTop w:val="0"/>
                              <w:marBottom w:val="0"/>
                              <w:divBdr>
                                <w:top w:val="none" w:sz="0" w:space="0" w:color="auto"/>
                                <w:left w:val="none" w:sz="0" w:space="0" w:color="auto"/>
                                <w:bottom w:val="none" w:sz="0" w:space="0" w:color="auto"/>
                                <w:right w:val="none" w:sz="0" w:space="0" w:color="auto"/>
                              </w:divBdr>
                            </w:div>
                            <w:div w:id="1536502669">
                              <w:marLeft w:val="0"/>
                              <w:marRight w:val="0"/>
                              <w:marTop w:val="0"/>
                              <w:marBottom w:val="0"/>
                              <w:divBdr>
                                <w:top w:val="none" w:sz="0" w:space="0" w:color="auto"/>
                                <w:left w:val="none" w:sz="0" w:space="0" w:color="auto"/>
                                <w:bottom w:val="none" w:sz="0" w:space="0" w:color="auto"/>
                                <w:right w:val="none" w:sz="0" w:space="0" w:color="auto"/>
                              </w:divBdr>
                              <w:divsChild>
                                <w:div w:id="1533346822">
                                  <w:marLeft w:val="0"/>
                                  <w:marRight w:val="0"/>
                                  <w:marTop w:val="0"/>
                                  <w:marBottom w:val="0"/>
                                  <w:divBdr>
                                    <w:top w:val="none" w:sz="0" w:space="0" w:color="auto"/>
                                    <w:left w:val="none" w:sz="0" w:space="0" w:color="auto"/>
                                    <w:bottom w:val="none" w:sz="0" w:space="0" w:color="auto"/>
                                    <w:right w:val="none" w:sz="0" w:space="0" w:color="auto"/>
                                  </w:divBdr>
                                </w:div>
                                <w:div w:id="387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348">
                          <w:marLeft w:val="0"/>
                          <w:marRight w:val="0"/>
                          <w:marTop w:val="0"/>
                          <w:marBottom w:val="0"/>
                          <w:divBdr>
                            <w:top w:val="none" w:sz="0" w:space="0" w:color="auto"/>
                            <w:left w:val="none" w:sz="0" w:space="0" w:color="auto"/>
                            <w:bottom w:val="none" w:sz="0" w:space="0" w:color="auto"/>
                            <w:right w:val="none" w:sz="0" w:space="0" w:color="auto"/>
                          </w:divBdr>
                          <w:divsChild>
                            <w:div w:id="32580252">
                              <w:marLeft w:val="0"/>
                              <w:marRight w:val="0"/>
                              <w:marTop w:val="0"/>
                              <w:marBottom w:val="300"/>
                              <w:divBdr>
                                <w:top w:val="none" w:sz="0" w:space="0" w:color="auto"/>
                                <w:left w:val="none" w:sz="0" w:space="0" w:color="auto"/>
                                <w:bottom w:val="none" w:sz="0" w:space="0" w:color="auto"/>
                                <w:right w:val="none" w:sz="0" w:space="0" w:color="auto"/>
                              </w:divBdr>
                            </w:div>
                            <w:div w:id="1917746539">
                              <w:marLeft w:val="0"/>
                              <w:marRight w:val="0"/>
                              <w:marTop w:val="0"/>
                              <w:marBottom w:val="0"/>
                              <w:divBdr>
                                <w:top w:val="none" w:sz="0" w:space="0" w:color="auto"/>
                                <w:left w:val="none" w:sz="0" w:space="0" w:color="auto"/>
                                <w:bottom w:val="none" w:sz="0" w:space="0" w:color="auto"/>
                                <w:right w:val="none" w:sz="0" w:space="0" w:color="auto"/>
                              </w:divBdr>
                              <w:divsChild>
                                <w:div w:id="245849586">
                                  <w:marLeft w:val="0"/>
                                  <w:marRight w:val="0"/>
                                  <w:marTop w:val="0"/>
                                  <w:marBottom w:val="0"/>
                                  <w:divBdr>
                                    <w:top w:val="none" w:sz="0" w:space="0" w:color="auto"/>
                                    <w:left w:val="none" w:sz="0" w:space="0" w:color="auto"/>
                                    <w:bottom w:val="none" w:sz="0" w:space="0" w:color="auto"/>
                                    <w:right w:val="none" w:sz="0" w:space="0" w:color="auto"/>
                                  </w:divBdr>
                                </w:div>
                                <w:div w:id="239029316">
                                  <w:marLeft w:val="0"/>
                                  <w:marRight w:val="0"/>
                                  <w:marTop w:val="150"/>
                                  <w:marBottom w:val="150"/>
                                  <w:divBdr>
                                    <w:top w:val="single" w:sz="6" w:space="0" w:color="CCCCCC"/>
                                    <w:left w:val="single" w:sz="6" w:space="0" w:color="CCCCCC"/>
                                    <w:bottom w:val="single" w:sz="6" w:space="0" w:color="CCCCCC"/>
                                    <w:right w:val="single" w:sz="6" w:space="0" w:color="CCCCCC"/>
                                  </w:divBdr>
                                  <w:divsChild>
                                    <w:div w:id="1644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25">
                              <w:marLeft w:val="0"/>
                              <w:marRight w:val="0"/>
                              <w:marTop w:val="150"/>
                              <w:marBottom w:val="150"/>
                              <w:divBdr>
                                <w:top w:val="none" w:sz="0" w:space="0" w:color="auto"/>
                                <w:left w:val="none" w:sz="0" w:space="0" w:color="auto"/>
                                <w:bottom w:val="none" w:sz="0" w:space="0" w:color="auto"/>
                                <w:right w:val="none" w:sz="0" w:space="0" w:color="auto"/>
                              </w:divBdr>
                              <w:divsChild>
                                <w:div w:id="351147014">
                                  <w:marLeft w:val="0"/>
                                  <w:marRight w:val="0"/>
                                  <w:marTop w:val="0"/>
                                  <w:marBottom w:val="0"/>
                                  <w:divBdr>
                                    <w:top w:val="none" w:sz="0" w:space="0" w:color="auto"/>
                                    <w:left w:val="none" w:sz="0" w:space="0" w:color="auto"/>
                                    <w:bottom w:val="none" w:sz="0" w:space="0" w:color="auto"/>
                                    <w:right w:val="none" w:sz="0" w:space="0" w:color="auto"/>
                                  </w:divBdr>
                                </w:div>
                                <w:div w:id="36198295">
                                  <w:marLeft w:val="0"/>
                                  <w:marRight w:val="0"/>
                                  <w:marTop w:val="0"/>
                                  <w:marBottom w:val="0"/>
                                  <w:divBdr>
                                    <w:top w:val="none" w:sz="0" w:space="0" w:color="auto"/>
                                    <w:left w:val="none" w:sz="0" w:space="0" w:color="auto"/>
                                    <w:bottom w:val="none" w:sz="0" w:space="0" w:color="auto"/>
                                    <w:right w:val="none" w:sz="0" w:space="0" w:color="auto"/>
                                  </w:divBdr>
                                  <w:divsChild>
                                    <w:div w:id="1261178544">
                                      <w:marLeft w:val="0"/>
                                      <w:marRight w:val="0"/>
                                      <w:marTop w:val="0"/>
                                      <w:marBottom w:val="0"/>
                                      <w:divBdr>
                                        <w:top w:val="none" w:sz="0" w:space="0" w:color="auto"/>
                                        <w:left w:val="none" w:sz="0" w:space="0" w:color="auto"/>
                                        <w:bottom w:val="none" w:sz="0" w:space="0" w:color="auto"/>
                                        <w:right w:val="none" w:sz="0" w:space="0" w:color="auto"/>
                                      </w:divBdr>
                                      <w:divsChild>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8738">
                              <w:marLeft w:val="0"/>
                              <w:marRight w:val="0"/>
                              <w:marTop w:val="165"/>
                              <w:marBottom w:val="0"/>
                              <w:divBdr>
                                <w:top w:val="none" w:sz="0" w:space="0" w:color="auto"/>
                                <w:left w:val="none" w:sz="0" w:space="0" w:color="auto"/>
                                <w:bottom w:val="none" w:sz="0" w:space="0" w:color="auto"/>
                                <w:right w:val="none" w:sz="0" w:space="0" w:color="auto"/>
                              </w:divBdr>
                              <w:divsChild>
                                <w:div w:id="825367099">
                                  <w:marLeft w:val="0"/>
                                  <w:marRight w:val="0"/>
                                  <w:marTop w:val="0"/>
                                  <w:marBottom w:val="0"/>
                                  <w:divBdr>
                                    <w:top w:val="none" w:sz="0" w:space="0" w:color="auto"/>
                                    <w:left w:val="none" w:sz="0" w:space="0" w:color="auto"/>
                                    <w:bottom w:val="none" w:sz="0" w:space="0" w:color="auto"/>
                                    <w:right w:val="none" w:sz="0" w:space="0" w:color="auto"/>
                                  </w:divBdr>
                                  <w:divsChild>
                                    <w:div w:id="260071912">
                                      <w:marLeft w:val="0"/>
                                      <w:marRight w:val="0"/>
                                      <w:marTop w:val="150"/>
                                      <w:marBottom w:val="0"/>
                                      <w:divBdr>
                                        <w:top w:val="none" w:sz="0" w:space="0" w:color="auto"/>
                                        <w:left w:val="none" w:sz="0" w:space="0" w:color="auto"/>
                                        <w:bottom w:val="none" w:sz="0" w:space="0" w:color="auto"/>
                                        <w:right w:val="none" w:sz="0" w:space="0" w:color="auto"/>
                                      </w:divBdr>
                                      <w:divsChild>
                                        <w:div w:id="2065983819">
                                          <w:marLeft w:val="0"/>
                                          <w:marRight w:val="0"/>
                                          <w:marTop w:val="0"/>
                                          <w:marBottom w:val="0"/>
                                          <w:divBdr>
                                            <w:top w:val="none" w:sz="0" w:space="0" w:color="auto"/>
                                            <w:left w:val="none" w:sz="0" w:space="0" w:color="auto"/>
                                            <w:bottom w:val="none" w:sz="0" w:space="0" w:color="auto"/>
                                            <w:right w:val="none" w:sz="0" w:space="0" w:color="auto"/>
                                          </w:divBdr>
                                          <w:divsChild>
                                            <w:div w:id="1119372413">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1699772447">
                      <w:marLeft w:val="7275"/>
                      <w:marRight w:val="0"/>
                      <w:marTop w:val="0"/>
                      <w:marBottom w:val="0"/>
                      <w:divBdr>
                        <w:top w:val="none" w:sz="0" w:space="0" w:color="auto"/>
                        <w:left w:val="none" w:sz="0" w:space="0" w:color="auto"/>
                        <w:bottom w:val="none" w:sz="0" w:space="0" w:color="auto"/>
                        <w:right w:val="none" w:sz="0" w:space="0" w:color="auto"/>
                      </w:divBdr>
                      <w:divsChild>
                        <w:div w:id="172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467428318">
      <w:bodyDiv w:val="1"/>
      <w:marLeft w:val="0"/>
      <w:marRight w:val="0"/>
      <w:marTop w:val="0"/>
      <w:marBottom w:val="0"/>
      <w:divBdr>
        <w:top w:val="none" w:sz="0" w:space="0" w:color="auto"/>
        <w:left w:val="none" w:sz="0" w:space="0" w:color="auto"/>
        <w:bottom w:val="none" w:sz="0" w:space="0" w:color="auto"/>
        <w:right w:val="none" w:sz="0" w:space="0" w:color="auto"/>
      </w:divBdr>
      <w:divsChild>
        <w:div w:id="980573663">
          <w:marLeft w:val="0"/>
          <w:marRight w:val="0"/>
          <w:marTop w:val="0"/>
          <w:marBottom w:val="0"/>
          <w:divBdr>
            <w:top w:val="none" w:sz="0" w:space="0" w:color="auto"/>
            <w:left w:val="none" w:sz="0" w:space="0" w:color="auto"/>
            <w:bottom w:val="none" w:sz="0" w:space="0" w:color="auto"/>
            <w:right w:val="none" w:sz="0" w:space="0" w:color="auto"/>
          </w:divBdr>
          <w:divsChild>
            <w:div w:id="33624617">
              <w:marLeft w:val="0"/>
              <w:marRight w:val="0"/>
              <w:marTop w:val="0"/>
              <w:marBottom w:val="0"/>
              <w:divBdr>
                <w:top w:val="none" w:sz="0" w:space="0" w:color="auto"/>
                <w:left w:val="none" w:sz="0" w:space="0" w:color="auto"/>
                <w:bottom w:val="none" w:sz="0" w:space="0" w:color="auto"/>
                <w:right w:val="none" w:sz="0" w:space="0" w:color="auto"/>
              </w:divBdr>
              <w:divsChild>
                <w:div w:id="913469488">
                  <w:marLeft w:val="0"/>
                  <w:marRight w:val="0"/>
                  <w:marTop w:val="0"/>
                  <w:marBottom w:val="0"/>
                  <w:divBdr>
                    <w:top w:val="none" w:sz="0" w:space="0" w:color="auto"/>
                    <w:left w:val="none" w:sz="0" w:space="0" w:color="auto"/>
                    <w:bottom w:val="none" w:sz="0" w:space="0" w:color="auto"/>
                    <w:right w:val="none" w:sz="0" w:space="0" w:color="auto"/>
                  </w:divBdr>
                  <w:divsChild>
                    <w:div w:id="1639218879">
                      <w:marLeft w:val="0"/>
                      <w:marRight w:val="0"/>
                      <w:marTop w:val="0"/>
                      <w:marBottom w:val="0"/>
                      <w:divBdr>
                        <w:top w:val="none" w:sz="0" w:space="0" w:color="auto"/>
                        <w:left w:val="none" w:sz="0" w:space="0" w:color="auto"/>
                        <w:bottom w:val="none" w:sz="0" w:space="0" w:color="auto"/>
                        <w:right w:val="none" w:sz="0" w:space="0" w:color="auto"/>
                      </w:divBdr>
                    </w:div>
                    <w:div w:id="676661651">
                      <w:marLeft w:val="0"/>
                      <w:marRight w:val="0"/>
                      <w:marTop w:val="0"/>
                      <w:marBottom w:val="0"/>
                      <w:divBdr>
                        <w:top w:val="none" w:sz="0" w:space="0" w:color="auto"/>
                        <w:left w:val="none" w:sz="0" w:space="0" w:color="auto"/>
                        <w:bottom w:val="none" w:sz="0" w:space="0" w:color="auto"/>
                        <w:right w:val="none" w:sz="0" w:space="0" w:color="auto"/>
                      </w:divBdr>
                    </w:div>
                    <w:div w:id="159739559">
                      <w:marLeft w:val="0"/>
                      <w:marRight w:val="0"/>
                      <w:marTop w:val="0"/>
                      <w:marBottom w:val="0"/>
                      <w:divBdr>
                        <w:top w:val="none" w:sz="0" w:space="0" w:color="auto"/>
                        <w:left w:val="none" w:sz="0" w:space="0" w:color="auto"/>
                        <w:bottom w:val="none" w:sz="0" w:space="0" w:color="auto"/>
                        <w:right w:val="none" w:sz="0" w:space="0" w:color="auto"/>
                      </w:divBdr>
                      <w:divsChild>
                        <w:div w:id="1740205511">
                          <w:marLeft w:val="0"/>
                          <w:marRight w:val="0"/>
                          <w:marTop w:val="0"/>
                          <w:marBottom w:val="0"/>
                          <w:divBdr>
                            <w:top w:val="none" w:sz="0" w:space="0" w:color="auto"/>
                            <w:left w:val="none" w:sz="0" w:space="0" w:color="auto"/>
                            <w:bottom w:val="none" w:sz="0" w:space="0" w:color="auto"/>
                            <w:right w:val="none" w:sz="0" w:space="0" w:color="auto"/>
                          </w:divBdr>
                          <w:divsChild>
                            <w:div w:id="167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328">
                  <w:marLeft w:val="0"/>
                  <w:marRight w:val="0"/>
                  <w:marTop w:val="0"/>
                  <w:marBottom w:val="0"/>
                  <w:divBdr>
                    <w:top w:val="none" w:sz="0" w:space="0" w:color="auto"/>
                    <w:left w:val="none" w:sz="0" w:space="0" w:color="auto"/>
                    <w:bottom w:val="none" w:sz="0" w:space="0" w:color="auto"/>
                    <w:right w:val="none" w:sz="0" w:space="0" w:color="auto"/>
                  </w:divBdr>
                  <w:divsChild>
                    <w:div w:id="1546677315">
                      <w:marLeft w:val="0"/>
                      <w:marRight w:val="0"/>
                      <w:marTop w:val="0"/>
                      <w:marBottom w:val="0"/>
                      <w:divBdr>
                        <w:top w:val="none" w:sz="0" w:space="0" w:color="auto"/>
                        <w:left w:val="none" w:sz="0" w:space="0" w:color="auto"/>
                        <w:bottom w:val="none" w:sz="0" w:space="0" w:color="auto"/>
                        <w:right w:val="none" w:sz="0" w:space="0" w:color="auto"/>
                      </w:divBdr>
                      <w:divsChild>
                        <w:div w:id="1613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62">
                  <w:marLeft w:val="0"/>
                  <w:marRight w:val="0"/>
                  <w:marTop w:val="0"/>
                  <w:marBottom w:val="0"/>
                  <w:divBdr>
                    <w:top w:val="none" w:sz="0" w:space="0" w:color="auto"/>
                    <w:left w:val="none" w:sz="0" w:space="0" w:color="auto"/>
                    <w:bottom w:val="none" w:sz="0" w:space="0" w:color="auto"/>
                    <w:right w:val="none" w:sz="0" w:space="0" w:color="auto"/>
                  </w:divBdr>
                  <w:divsChild>
                    <w:div w:id="127745138">
                      <w:marLeft w:val="0"/>
                      <w:marRight w:val="0"/>
                      <w:marTop w:val="0"/>
                      <w:marBottom w:val="0"/>
                      <w:divBdr>
                        <w:top w:val="none" w:sz="0" w:space="0" w:color="auto"/>
                        <w:left w:val="none" w:sz="0" w:space="0" w:color="auto"/>
                        <w:bottom w:val="none" w:sz="0" w:space="0" w:color="auto"/>
                        <w:right w:val="none" w:sz="0" w:space="0" w:color="auto"/>
                      </w:divBdr>
                      <w:divsChild>
                        <w:div w:id="561791257">
                          <w:marLeft w:val="0"/>
                          <w:marRight w:val="0"/>
                          <w:marTop w:val="0"/>
                          <w:marBottom w:val="0"/>
                          <w:divBdr>
                            <w:top w:val="none" w:sz="0" w:space="0" w:color="auto"/>
                            <w:left w:val="none" w:sz="0" w:space="0" w:color="auto"/>
                            <w:bottom w:val="none" w:sz="0" w:space="0" w:color="auto"/>
                            <w:right w:val="none" w:sz="0" w:space="0" w:color="auto"/>
                          </w:divBdr>
                          <w:divsChild>
                            <w:div w:id="127356575">
                              <w:marLeft w:val="0"/>
                              <w:marRight w:val="0"/>
                              <w:marTop w:val="0"/>
                              <w:marBottom w:val="0"/>
                              <w:divBdr>
                                <w:top w:val="none" w:sz="0" w:space="0" w:color="auto"/>
                                <w:left w:val="none" w:sz="0" w:space="0" w:color="auto"/>
                                <w:bottom w:val="none" w:sz="0" w:space="0" w:color="auto"/>
                                <w:right w:val="none" w:sz="0" w:space="0" w:color="auto"/>
                              </w:divBdr>
                              <w:divsChild>
                                <w:div w:id="2135249703">
                                  <w:marLeft w:val="0"/>
                                  <w:marRight w:val="0"/>
                                  <w:marTop w:val="210"/>
                                  <w:marBottom w:val="150"/>
                                  <w:divBdr>
                                    <w:top w:val="none" w:sz="0" w:space="0" w:color="auto"/>
                                    <w:left w:val="none" w:sz="0" w:space="0" w:color="auto"/>
                                    <w:bottom w:val="none" w:sz="0" w:space="0" w:color="auto"/>
                                    <w:right w:val="none" w:sz="0" w:space="0" w:color="auto"/>
                                  </w:divBdr>
                                  <w:divsChild>
                                    <w:div w:id="1517425699">
                                      <w:marLeft w:val="0"/>
                                      <w:marRight w:val="0"/>
                                      <w:marTop w:val="0"/>
                                      <w:marBottom w:val="0"/>
                                      <w:divBdr>
                                        <w:top w:val="none" w:sz="0" w:space="0" w:color="auto"/>
                                        <w:left w:val="none" w:sz="0" w:space="0" w:color="auto"/>
                                        <w:bottom w:val="none" w:sz="0" w:space="0" w:color="auto"/>
                                        <w:right w:val="none" w:sz="0" w:space="0" w:color="auto"/>
                                      </w:divBdr>
                                      <w:divsChild>
                                        <w:div w:id="909731526">
                                          <w:marLeft w:val="0"/>
                                          <w:marRight w:val="0"/>
                                          <w:marTop w:val="0"/>
                                          <w:marBottom w:val="0"/>
                                          <w:divBdr>
                                            <w:top w:val="none" w:sz="0" w:space="0" w:color="auto"/>
                                            <w:left w:val="none" w:sz="0" w:space="0" w:color="auto"/>
                                            <w:bottom w:val="none" w:sz="0" w:space="0" w:color="auto"/>
                                            <w:right w:val="none" w:sz="0" w:space="0" w:color="auto"/>
                                          </w:divBdr>
                                          <w:divsChild>
                                            <w:div w:id="203370778">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83594785">
                                      <w:marLeft w:val="0"/>
                                      <w:marRight w:val="0"/>
                                      <w:marTop w:val="0"/>
                                      <w:marBottom w:val="0"/>
                                      <w:divBdr>
                                        <w:top w:val="none" w:sz="0" w:space="0" w:color="auto"/>
                                        <w:left w:val="none" w:sz="0" w:space="0" w:color="auto"/>
                                        <w:bottom w:val="none" w:sz="0" w:space="0" w:color="auto"/>
                                        <w:right w:val="none" w:sz="0" w:space="0" w:color="auto"/>
                                      </w:divBdr>
                                      <w:divsChild>
                                        <w:div w:id="554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989">
                                  <w:marLeft w:val="0"/>
                                  <w:marRight w:val="0"/>
                                  <w:marTop w:val="0"/>
                                  <w:marBottom w:val="0"/>
                                  <w:divBdr>
                                    <w:top w:val="none" w:sz="0" w:space="0" w:color="auto"/>
                                    <w:left w:val="none" w:sz="0" w:space="0" w:color="auto"/>
                                    <w:bottom w:val="none" w:sz="0" w:space="0" w:color="auto"/>
                                    <w:right w:val="none" w:sz="0" w:space="0" w:color="auto"/>
                                  </w:divBdr>
                                  <w:divsChild>
                                    <w:div w:id="1372342655">
                                      <w:marLeft w:val="0"/>
                                      <w:marRight w:val="0"/>
                                      <w:marTop w:val="0"/>
                                      <w:marBottom w:val="0"/>
                                      <w:divBdr>
                                        <w:top w:val="none" w:sz="0" w:space="0" w:color="auto"/>
                                        <w:left w:val="none" w:sz="0" w:space="0" w:color="auto"/>
                                        <w:bottom w:val="none" w:sz="0" w:space="0" w:color="auto"/>
                                        <w:right w:val="none" w:sz="0" w:space="0" w:color="auto"/>
                                      </w:divBdr>
                                      <w:divsChild>
                                        <w:div w:id="122697861">
                                          <w:marLeft w:val="150"/>
                                          <w:marRight w:val="150"/>
                                          <w:marTop w:val="0"/>
                                          <w:marBottom w:val="105"/>
                                          <w:divBdr>
                                            <w:top w:val="none" w:sz="0" w:space="0" w:color="auto"/>
                                            <w:left w:val="none" w:sz="0" w:space="0" w:color="auto"/>
                                            <w:bottom w:val="none" w:sz="0" w:space="0" w:color="auto"/>
                                            <w:right w:val="none" w:sz="0" w:space="0" w:color="auto"/>
                                          </w:divBdr>
                                          <w:divsChild>
                                            <w:div w:id="1888494167">
                                              <w:marLeft w:val="0"/>
                                              <w:marRight w:val="0"/>
                                              <w:marTop w:val="0"/>
                                              <w:marBottom w:val="0"/>
                                              <w:divBdr>
                                                <w:top w:val="none" w:sz="0" w:space="0" w:color="auto"/>
                                                <w:left w:val="none" w:sz="0" w:space="0" w:color="auto"/>
                                                <w:bottom w:val="none" w:sz="0" w:space="0" w:color="auto"/>
                                                <w:right w:val="none" w:sz="0" w:space="0" w:color="auto"/>
                                              </w:divBdr>
                                              <w:divsChild>
                                                <w:div w:id="178087244">
                                                  <w:marLeft w:val="0"/>
                                                  <w:marRight w:val="0"/>
                                                  <w:marTop w:val="0"/>
                                                  <w:marBottom w:val="0"/>
                                                  <w:divBdr>
                                                    <w:top w:val="none" w:sz="0" w:space="0" w:color="auto"/>
                                                    <w:left w:val="none" w:sz="0" w:space="0" w:color="auto"/>
                                                    <w:bottom w:val="none" w:sz="0" w:space="0" w:color="auto"/>
                                                    <w:right w:val="none" w:sz="0" w:space="0" w:color="auto"/>
                                                  </w:divBdr>
                                                </w:div>
                                                <w:div w:id="159084948">
                                                  <w:marLeft w:val="0"/>
                                                  <w:marRight w:val="0"/>
                                                  <w:marTop w:val="0"/>
                                                  <w:marBottom w:val="0"/>
                                                  <w:divBdr>
                                                    <w:top w:val="none" w:sz="0" w:space="0" w:color="auto"/>
                                                    <w:left w:val="none" w:sz="0" w:space="0" w:color="auto"/>
                                                    <w:bottom w:val="none" w:sz="0" w:space="0" w:color="auto"/>
                                                    <w:right w:val="none" w:sz="0" w:space="0" w:color="auto"/>
                                                  </w:divBdr>
                                                  <w:divsChild>
                                                    <w:div w:id="206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6017">
                                      <w:marLeft w:val="150"/>
                                      <w:marRight w:val="150"/>
                                      <w:marTop w:val="105"/>
                                      <w:marBottom w:val="105"/>
                                      <w:divBdr>
                                        <w:top w:val="none" w:sz="0" w:space="0" w:color="auto"/>
                                        <w:left w:val="none" w:sz="0" w:space="0" w:color="auto"/>
                                        <w:bottom w:val="none" w:sz="0" w:space="0" w:color="auto"/>
                                        <w:right w:val="none" w:sz="0" w:space="0" w:color="auto"/>
                                      </w:divBdr>
                                      <w:divsChild>
                                        <w:div w:id="545871074">
                                          <w:marLeft w:val="0"/>
                                          <w:marRight w:val="0"/>
                                          <w:marTop w:val="0"/>
                                          <w:marBottom w:val="0"/>
                                          <w:divBdr>
                                            <w:top w:val="none" w:sz="0" w:space="0" w:color="auto"/>
                                            <w:left w:val="none" w:sz="0" w:space="0" w:color="auto"/>
                                            <w:bottom w:val="none" w:sz="0" w:space="0" w:color="auto"/>
                                            <w:right w:val="none" w:sz="0" w:space="0" w:color="auto"/>
                                          </w:divBdr>
                                        </w:div>
                                        <w:div w:id="190340308">
                                          <w:marLeft w:val="0"/>
                                          <w:marRight w:val="0"/>
                                          <w:marTop w:val="0"/>
                                          <w:marBottom w:val="0"/>
                                          <w:divBdr>
                                            <w:top w:val="none" w:sz="0" w:space="0" w:color="auto"/>
                                            <w:left w:val="none" w:sz="0" w:space="0" w:color="auto"/>
                                            <w:bottom w:val="none" w:sz="0" w:space="0" w:color="auto"/>
                                            <w:right w:val="none" w:sz="0" w:space="0" w:color="auto"/>
                                          </w:divBdr>
                                        </w:div>
                                        <w:div w:id="1940527083">
                                          <w:marLeft w:val="150"/>
                                          <w:marRight w:val="0"/>
                                          <w:marTop w:val="0"/>
                                          <w:marBottom w:val="0"/>
                                          <w:divBdr>
                                            <w:top w:val="none" w:sz="0" w:space="0" w:color="auto"/>
                                            <w:left w:val="none" w:sz="0" w:space="0" w:color="auto"/>
                                            <w:bottom w:val="none" w:sz="0" w:space="0" w:color="auto"/>
                                            <w:right w:val="none" w:sz="0" w:space="0" w:color="auto"/>
                                          </w:divBdr>
                                        </w:div>
                                        <w:div w:id="2080319575">
                                          <w:marLeft w:val="150"/>
                                          <w:marRight w:val="0"/>
                                          <w:marTop w:val="0"/>
                                          <w:marBottom w:val="0"/>
                                          <w:divBdr>
                                            <w:top w:val="none" w:sz="0" w:space="0" w:color="auto"/>
                                            <w:left w:val="none" w:sz="0" w:space="0" w:color="auto"/>
                                            <w:bottom w:val="none" w:sz="0" w:space="0" w:color="auto"/>
                                            <w:right w:val="none" w:sz="0" w:space="0" w:color="auto"/>
                                          </w:divBdr>
                                          <w:divsChild>
                                            <w:div w:id="29360503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762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735132620">
                      <w:marLeft w:val="7275"/>
                      <w:marRight w:val="0"/>
                      <w:marTop w:val="0"/>
                      <w:marBottom w:val="0"/>
                      <w:divBdr>
                        <w:top w:val="none" w:sz="0" w:space="15" w:color="auto"/>
                        <w:left w:val="single" w:sz="2" w:space="30" w:color="CCCCCC"/>
                        <w:bottom w:val="single" w:sz="6" w:space="15" w:color="CCCCCC"/>
                        <w:right w:val="single" w:sz="2" w:space="30" w:color="CCCCCC"/>
                      </w:divBdr>
                      <w:divsChild>
                        <w:div w:id="423185832">
                          <w:marLeft w:val="0"/>
                          <w:marRight w:val="0"/>
                          <w:marTop w:val="0"/>
                          <w:marBottom w:val="300"/>
                          <w:divBdr>
                            <w:top w:val="none" w:sz="0" w:space="0" w:color="auto"/>
                            <w:left w:val="none" w:sz="0" w:space="0" w:color="auto"/>
                            <w:bottom w:val="none" w:sz="0" w:space="0" w:color="auto"/>
                            <w:right w:val="none" w:sz="0" w:space="0" w:color="auto"/>
                          </w:divBdr>
                          <w:divsChild>
                            <w:div w:id="1382174220">
                              <w:marLeft w:val="0"/>
                              <w:marRight w:val="0"/>
                              <w:marTop w:val="0"/>
                              <w:marBottom w:val="0"/>
                              <w:divBdr>
                                <w:top w:val="none" w:sz="0" w:space="0" w:color="auto"/>
                                <w:left w:val="none" w:sz="0" w:space="0" w:color="auto"/>
                                <w:bottom w:val="none" w:sz="0" w:space="0" w:color="auto"/>
                                <w:right w:val="none" w:sz="0" w:space="0" w:color="auto"/>
                              </w:divBdr>
                            </w:div>
                            <w:div w:id="1256786825">
                              <w:marLeft w:val="0"/>
                              <w:marRight w:val="0"/>
                              <w:marTop w:val="0"/>
                              <w:marBottom w:val="0"/>
                              <w:divBdr>
                                <w:top w:val="none" w:sz="0" w:space="0" w:color="auto"/>
                                <w:left w:val="none" w:sz="0" w:space="0" w:color="auto"/>
                                <w:bottom w:val="none" w:sz="0" w:space="0" w:color="auto"/>
                                <w:right w:val="none" w:sz="0" w:space="0" w:color="auto"/>
                              </w:divBdr>
                              <w:divsChild>
                                <w:div w:id="396633297">
                                  <w:marLeft w:val="0"/>
                                  <w:marRight w:val="0"/>
                                  <w:marTop w:val="0"/>
                                  <w:marBottom w:val="0"/>
                                  <w:divBdr>
                                    <w:top w:val="none" w:sz="0" w:space="0" w:color="auto"/>
                                    <w:left w:val="none" w:sz="0" w:space="0" w:color="auto"/>
                                    <w:bottom w:val="none" w:sz="0" w:space="0" w:color="auto"/>
                                    <w:right w:val="none" w:sz="0" w:space="0" w:color="auto"/>
                                  </w:divBdr>
                                </w:div>
                                <w:div w:id="151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951">
                          <w:marLeft w:val="0"/>
                          <w:marRight w:val="0"/>
                          <w:marTop w:val="0"/>
                          <w:marBottom w:val="0"/>
                          <w:divBdr>
                            <w:top w:val="none" w:sz="0" w:space="0" w:color="auto"/>
                            <w:left w:val="none" w:sz="0" w:space="0" w:color="auto"/>
                            <w:bottom w:val="none" w:sz="0" w:space="0" w:color="auto"/>
                            <w:right w:val="none" w:sz="0" w:space="0" w:color="auto"/>
                          </w:divBdr>
                          <w:divsChild>
                            <w:div w:id="433526084">
                              <w:marLeft w:val="0"/>
                              <w:marRight w:val="0"/>
                              <w:marTop w:val="0"/>
                              <w:marBottom w:val="300"/>
                              <w:divBdr>
                                <w:top w:val="none" w:sz="0" w:space="0" w:color="auto"/>
                                <w:left w:val="none" w:sz="0" w:space="0" w:color="auto"/>
                                <w:bottom w:val="none" w:sz="0" w:space="0" w:color="auto"/>
                                <w:right w:val="none" w:sz="0" w:space="0" w:color="auto"/>
                              </w:divBdr>
                            </w:div>
                            <w:div w:id="113536756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685135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9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19">
                              <w:marLeft w:val="0"/>
                              <w:marRight w:val="0"/>
                              <w:marTop w:val="150"/>
                              <w:marBottom w:val="15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457459098">
                                  <w:marLeft w:val="0"/>
                                  <w:marRight w:val="0"/>
                                  <w:marTop w:val="0"/>
                                  <w:marBottom w:val="0"/>
                                  <w:divBdr>
                                    <w:top w:val="none" w:sz="0" w:space="0" w:color="auto"/>
                                    <w:left w:val="none" w:sz="0" w:space="0" w:color="auto"/>
                                    <w:bottom w:val="none" w:sz="0" w:space="0" w:color="auto"/>
                                    <w:right w:val="none" w:sz="0" w:space="0" w:color="auto"/>
                                  </w:divBdr>
                                  <w:divsChild>
                                    <w:div w:id="1384520820">
                                      <w:marLeft w:val="0"/>
                                      <w:marRight w:val="0"/>
                                      <w:marTop w:val="0"/>
                                      <w:marBottom w:val="0"/>
                                      <w:divBdr>
                                        <w:top w:val="none" w:sz="0" w:space="0" w:color="auto"/>
                                        <w:left w:val="none" w:sz="0" w:space="0" w:color="auto"/>
                                        <w:bottom w:val="none" w:sz="0" w:space="0" w:color="auto"/>
                                        <w:right w:val="none" w:sz="0" w:space="0" w:color="auto"/>
                                      </w:divBdr>
                                      <w:divsChild>
                                        <w:div w:id="688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177">
                              <w:marLeft w:val="0"/>
                              <w:marRight w:val="0"/>
                              <w:marTop w:val="165"/>
                              <w:marBottom w:val="0"/>
                              <w:divBdr>
                                <w:top w:val="none" w:sz="0" w:space="0" w:color="auto"/>
                                <w:left w:val="none" w:sz="0" w:space="0" w:color="auto"/>
                                <w:bottom w:val="none" w:sz="0" w:space="0" w:color="auto"/>
                                <w:right w:val="none" w:sz="0" w:space="0" w:color="auto"/>
                              </w:divBdr>
                              <w:divsChild>
                                <w:div w:id="1831172592">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150"/>
                                      <w:marBottom w:val="0"/>
                                      <w:divBdr>
                                        <w:top w:val="none" w:sz="0" w:space="0" w:color="auto"/>
                                        <w:left w:val="none" w:sz="0" w:space="0" w:color="auto"/>
                                        <w:bottom w:val="none" w:sz="0" w:space="0" w:color="auto"/>
                                        <w:right w:val="none" w:sz="0" w:space="0" w:color="auto"/>
                                      </w:divBdr>
                                      <w:divsChild>
                                        <w:div w:id="1400328061">
                                          <w:marLeft w:val="0"/>
                                          <w:marRight w:val="0"/>
                                          <w:marTop w:val="0"/>
                                          <w:marBottom w:val="0"/>
                                          <w:divBdr>
                                            <w:top w:val="none" w:sz="0" w:space="0" w:color="auto"/>
                                            <w:left w:val="none" w:sz="0" w:space="0" w:color="auto"/>
                                            <w:bottom w:val="none" w:sz="0" w:space="0" w:color="auto"/>
                                            <w:right w:val="none" w:sz="0" w:space="0" w:color="auto"/>
                                          </w:divBdr>
                                          <w:divsChild>
                                            <w:div w:id="44808883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525949865">
                      <w:marLeft w:val="7275"/>
                      <w:marRight w:val="0"/>
                      <w:marTop w:val="0"/>
                      <w:marBottom w:val="0"/>
                      <w:divBdr>
                        <w:top w:val="none" w:sz="0" w:space="0" w:color="auto"/>
                        <w:left w:val="none" w:sz="0" w:space="0" w:color="auto"/>
                        <w:bottom w:val="none" w:sz="0" w:space="0" w:color="auto"/>
                        <w:right w:val="none" w:sz="0" w:space="0" w:color="auto"/>
                      </w:divBdr>
                      <w:divsChild>
                        <w:div w:id="1988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A197D63E-0926-4D30-BD19-928AF98A2B1B}"/>
      </w:docPartPr>
      <w:docPartBody>
        <w:p w:rsidR="00D928D9" w:rsidRDefault="00E031CC">
          <w:r w:rsidRPr="0009785A">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BDE44EF1-8AEE-4B4D-8BC4-0609A2095970}"/>
      </w:docPartPr>
      <w:docPartBody>
        <w:p w:rsidR="00D928D9" w:rsidRDefault="00E031CC">
          <w:r w:rsidRPr="0009785A">
            <w:rPr>
              <w:rStyle w:val="PlaceholderText"/>
            </w:rPr>
            <w:t>Click or tap here to enter text.</w:t>
          </w:r>
        </w:p>
      </w:docPartBody>
    </w:docPart>
    <w:docPart>
      <w:docPartPr>
        <w:name w:val="4F85195E72B1AF4E9C13190DDBE92C5F"/>
        <w:category>
          <w:name w:val="General"/>
          <w:gallery w:val="placeholder"/>
        </w:category>
        <w:types>
          <w:type w:val="bbPlcHdr"/>
        </w:types>
        <w:behaviors>
          <w:behavior w:val="content"/>
        </w:behaviors>
        <w:guid w:val="{FDE098E8-9148-9844-AD3F-D97522F316AD}"/>
      </w:docPartPr>
      <w:docPartBody>
        <w:p w:rsidR="00000000" w:rsidRDefault="00145942" w:rsidP="00145942">
          <w:pPr>
            <w:pStyle w:val="4F85195E72B1AF4E9C13190DDBE92C5F"/>
          </w:pPr>
          <w:r w:rsidRPr="0009785A">
            <w:rPr>
              <w:rStyle w:val="PlaceholderText"/>
            </w:rPr>
            <w:t>Click or tap here to enter text.</w:t>
          </w:r>
        </w:p>
      </w:docPartBody>
    </w:docPart>
    <w:docPart>
      <w:docPartPr>
        <w:name w:val="25B5E90BA293A3469A7EC61553A3E6DC"/>
        <w:category>
          <w:name w:val="General"/>
          <w:gallery w:val="placeholder"/>
        </w:category>
        <w:types>
          <w:type w:val="bbPlcHdr"/>
        </w:types>
        <w:behaviors>
          <w:behavior w:val="content"/>
        </w:behaviors>
        <w:guid w:val="{D9C70CBB-6366-0442-A426-BB86E7626F75}"/>
      </w:docPartPr>
      <w:docPartBody>
        <w:p w:rsidR="00000000" w:rsidRDefault="00145942" w:rsidP="00145942">
          <w:pPr>
            <w:pStyle w:val="25B5E90BA293A3469A7EC61553A3E6DC"/>
          </w:pPr>
          <w:r w:rsidRPr="0009785A">
            <w:rPr>
              <w:rStyle w:val="PlaceholderText"/>
            </w:rPr>
            <w:t>Click or tap here to enter text.</w:t>
          </w:r>
        </w:p>
      </w:docPartBody>
    </w:docPart>
    <w:docPart>
      <w:docPartPr>
        <w:name w:val="D49C74A4C03E1C45806055E67B03AC1E"/>
        <w:category>
          <w:name w:val="General"/>
          <w:gallery w:val="placeholder"/>
        </w:category>
        <w:types>
          <w:type w:val="bbPlcHdr"/>
        </w:types>
        <w:behaviors>
          <w:behavior w:val="content"/>
        </w:behaviors>
        <w:guid w:val="{C3008334-D0F9-5E4A-BD7D-809842F90788}"/>
      </w:docPartPr>
      <w:docPartBody>
        <w:p w:rsidR="00000000" w:rsidRDefault="00145942" w:rsidP="00145942">
          <w:pPr>
            <w:pStyle w:val="D49C74A4C03E1C45806055E67B03AC1E"/>
          </w:pPr>
          <w:r w:rsidRPr="000978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ublic Sans Light">
    <w:altName w:val="Calibri"/>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Helvetica 55 Roman">
    <w:altName w:val="Cambria"/>
    <w:panose1 w:val="00000000000000000000"/>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CC"/>
    <w:rsid w:val="00145942"/>
    <w:rsid w:val="00201463"/>
    <w:rsid w:val="00373147"/>
    <w:rsid w:val="004122D1"/>
    <w:rsid w:val="009D4C4B"/>
    <w:rsid w:val="00C86E73"/>
    <w:rsid w:val="00D928D9"/>
    <w:rsid w:val="00E031CC"/>
    <w:rsid w:val="00E561FE"/>
    <w:rsid w:val="00EA68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942"/>
    <w:rPr>
      <w:color w:val="808080"/>
    </w:rPr>
  </w:style>
  <w:style w:type="paragraph" w:customStyle="1" w:styleId="4F85195E72B1AF4E9C13190DDBE92C5F">
    <w:name w:val="4F85195E72B1AF4E9C13190DDBE92C5F"/>
    <w:rsid w:val="00145942"/>
    <w:pPr>
      <w:spacing w:after="0" w:line="240" w:lineRule="auto"/>
    </w:pPr>
    <w:rPr>
      <w:kern w:val="2"/>
      <w:sz w:val="24"/>
      <w:szCs w:val="24"/>
      <w:lang w:val="en-CN" w:eastAsia="zh-CN"/>
      <w14:ligatures w14:val="standardContextual"/>
    </w:rPr>
  </w:style>
  <w:style w:type="paragraph" w:customStyle="1" w:styleId="25B5E90BA293A3469A7EC61553A3E6DC">
    <w:name w:val="25B5E90BA293A3469A7EC61553A3E6DC"/>
    <w:rsid w:val="00145942"/>
    <w:pPr>
      <w:spacing w:after="0" w:line="240" w:lineRule="auto"/>
    </w:pPr>
    <w:rPr>
      <w:kern w:val="2"/>
      <w:sz w:val="24"/>
      <w:szCs w:val="24"/>
      <w:lang w:val="en-CN" w:eastAsia="zh-CN"/>
      <w14:ligatures w14:val="standardContextual"/>
    </w:rPr>
  </w:style>
  <w:style w:type="paragraph" w:customStyle="1" w:styleId="D49C74A4C03E1C45806055E67B03AC1E">
    <w:name w:val="D49C74A4C03E1C45806055E67B03AC1E"/>
    <w:rsid w:val="00145942"/>
    <w:pPr>
      <w:spacing w:after="0" w:line="240" w:lineRule="auto"/>
    </w:pPr>
    <w:rPr>
      <w:kern w:val="2"/>
      <w:sz w:val="24"/>
      <w:szCs w:val="24"/>
      <w:lang w:val="en-CN"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6CEF0-F40C-4860-B62E-4633F182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Citrix Hypervisor PV in PVH</vt:lpstr>
    </vt:vector>
  </TitlesOfParts>
  <Company>Citrix</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Hypervisor PV in PVH</dc:title>
  <dc:subject>XenServer 7.1 VDI Encryption</dc:subject>
  <dc:creator>Copyright © 2020 Citrix Systems. Inc. All rights reserved.</dc:creator>
  <cp:keywords>Citrix Hypervisor PV in PVH</cp:keywords>
  <dc:description>Citrix Hypervisor PV in PVH</dc:description>
  <cp:lastModifiedBy>SHU LIU （刘姝）</cp:lastModifiedBy>
  <cp:revision>76</cp:revision>
  <cp:lastPrinted>2018-12-06T11:02:00Z</cp:lastPrinted>
  <dcterms:created xsi:type="dcterms:W3CDTF">2020-07-23T09:48:00Z</dcterms:created>
  <dcterms:modified xsi:type="dcterms:W3CDTF">2023-10-25T08:46:00Z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2012-08-29T00:00:00Z</vt:filetime>
  </property>
</Properties>
</file>